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B38" w:rsidRDefault="00367ED9">
      <w:pPr>
        <w:pStyle w:val="MonTitre"/>
        <w:rPr>
          <w:ins w:id="0" w:author="vwallyn" w:date="2018-10-09T13:36:00Z"/>
        </w:rPr>
      </w:pPr>
      <w:del w:id="1" w:author="vwallyn" w:date="2018-10-09T13:36:00Z">
        <w:r w:rsidDel="00477F7F">
          <w:delText>Modèle pour la rédaction de rapports scientifiques</w:delText>
        </w:r>
      </w:del>
      <w:ins w:id="2" w:author="vwallyn" w:date="2018-10-09T13:36:00Z">
        <w:r w:rsidR="00477F7F">
          <w:t>Compte-Rendu TP IFA-3-POO1-2</w:t>
        </w:r>
      </w:ins>
    </w:p>
    <w:p w:rsidR="00477F7F" w:rsidDel="00477F7F" w:rsidRDefault="00477F7F">
      <w:pPr>
        <w:pStyle w:val="MonTitre"/>
        <w:rPr>
          <w:del w:id="3" w:author="vwallyn" w:date="2018-10-09T13:40:00Z"/>
        </w:rPr>
      </w:pPr>
      <w:ins w:id="4" w:author="vwallyn" w:date="2018-10-09T13:37:00Z">
        <w:r>
          <w:t xml:space="preserve">Application « Voyage </w:t>
        </w:r>
        <w:proofErr w:type="spellStart"/>
        <w:r>
          <w:t>Voyage</w:t>
        </w:r>
        <w:proofErr w:type="spellEnd"/>
        <w:r>
          <w:t> »</w:t>
        </w:r>
      </w:ins>
    </w:p>
    <w:p w:rsidR="00477F7F" w:rsidRDefault="00477F7F">
      <w:pPr>
        <w:pStyle w:val="MonTitre"/>
        <w:rPr>
          <w:ins w:id="5" w:author="vwallyn" w:date="2018-10-09T13:38:00Z"/>
        </w:rPr>
        <w:pPrChange w:id="6" w:author="vwallyn" w:date="2018-10-09T13:41:00Z">
          <w:pPr>
            <w:pStyle w:val="MonTitreSection"/>
          </w:pPr>
        </w:pPrChange>
      </w:pPr>
    </w:p>
    <w:p w:rsidR="00477F7F" w:rsidRDefault="00477F7F" w:rsidP="00990FF1">
      <w:pPr>
        <w:pStyle w:val="MonTitreSection"/>
        <w:numPr>
          <w:ilvl w:val="0"/>
          <w:numId w:val="0"/>
        </w:numPr>
      </w:pPr>
    </w:p>
    <w:p w:rsidR="00990FF1" w:rsidRDefault="00990FF1" w:rsidP="00990FF1">
      <w:pPr>
        <w:pStyle w:val="MonParagraphe"/>
      </w:pPr>
    </w:p>
    <w:p w:rsidR="00990FF1" w:rsidRDefault="00990FF1" w:rsidP="00990FF1">
      <w:pPr>
        <w:pStyle w:val="MonParagraphe"/>
      </w:pPr>
    </w:p>
    <w:p w:rsidR="00990FF1" w:rsidRDefault="00990FF1" w:rsidP="00990FF1">
      <w:pPr>
        <w:pStyle w:val="MonParagraphe"/>
      </w:pPr>
    </w:p>
    <w:p w:rsidR="00990FF1" w:rsidRDefault="00990FF1" w:rsidP="00990FF1">
      <w:pPr>
        <w:pStyle w:val="MonParagraphe"/>
      </w:pPr>
    </w:p>
    <w:p w:rsidR="00990FF1" w:rsidRPr="00990FF1" w:rsidRDefault="00990FF1">
      <w:pPr>
        <w:pStyle w:val="MonParagraphe"/>
        <w:rPr>
          <w:ins w:id="7" w:author="vwallyn" w:date="2018-10-09T13:41:00Z"/>
        </w:rPr>
        <w:pPrChange w:id="8" w:author="vwallyn" w:date="2018-10-09T13:38:00Z">
          <w:pPr>
            <w:pStyle w:val="MonTitreSection"/>
          </w:pPr>
        </w:pPrChange>
      </w:pPr>
    </w:p>
    <w:p w:rsidR="00990FF1" w:rsidRDefault="00477F7F" w:rsidP="00990FF1">
      <w:pPr>
        <w:pStyle w:val="MonParagraphe"/>
        <w:jc w:val="center"/>
      </w:pPr>
      <w:ins w:id="9" w:author="vwallyn" w:date="2018-10-09T13:41:00Z">
        <w:r w:rsidRPr="00492931">
          <w:rPr>
            <w:noProof/>
          </w:rPr>
          <w:drawing>
            <wp:inline distT="0" distB="0" distL="0" distR="0" wp14:anchorId="783FC550" wp14:editId="41819875">
              <wp:extent cx="3232298" cy="3232298"/>
              <wp:effectExtent l="0" t="0" r="6350" b="6350"/>
              <wp:docPr id="5" name="Image 5"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Ã©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555" cy="3246555"/>
                      </a:xfrm>
                      <a:prstGeom prst="rect">
                        <a:avLst/>
                      </a:prstGeom>
                      <a:noFill/>
                      <a:ln>
                        <a:noFill/>
                      </a:ln>
                    </pic:spPr>
                  </pic:pic>
                </a:graphicData>
              </a:graphic>
            </wp:inline>
          </w:drawing>
        </w:r>
      </w:ins>
    </w:p>
    <w:p w:rsidR="00990FF1" w:rsidRDefault="00990FF1">
      <w:pPr>
        <w:widowControl/>
        <w:suppressAutoHyphens w:val="0"/>
        <w:autoSpaceDN/>
        <w:textAlignment w:val="auto"/>
        <w:rPr>
          <w:rFonts w:ascii="Calibri" w:eastAsia="Times New Roman" w:hAnsi="Calibri" w:cs="Times New Roman"/>
          <w:sz w:val="22"/>
          <w:szCs w:val="22"/>
        </w:rPr>
      </w:pPr>
      <w:r>
        <w:br w:type="page"/>
      </w:r>
    </w:p>
    <w:p w:rsidR="00990FF1" w:rsidRDefault="00990FF1">
      <w:pPr>
        <w:widowControl/>
        <w:suppressAutoHyphens w:val="0"/>
        <w:autoSpaceDN/>
        <w:textAlignment w:val="auto"/>
        <w:rPr>
          <w:rFonts w:ascii="Calibri" w:eastAsia="Times New Roman" w:hAnsi="Calibri" w:cs="Times New Roman"/>
          <w:sz w:val="22"/>
          <w:szCs w:val="22"/>
        </w:rPr>
      </w:pPr>
      <w:r>
        <w:lastRenderedPageBreak/>
        <w:br w:type="page"/>
      </w:r>
    </w:p>
    <w:p w:rsidR="000F57D6" w:rsidRPr="00990FF1" w:rsidRDefault="000F57D6">
      <w:pPr>
        <w:pStyle w:val="MonParagraphe"/>
        <w:jc w:val="center"/>
        <w:rPr>
          <w:ins w:id="10" w:author="vwallyn" w:date="2018-10-09T13:39:00Z"/>
        </w:rPr>
        <w:pPrChange w:id="11" w:author="vwallyn" w:date="2018-10-09T13:47:00Z">
          <w:pPr>
            <w:pStyle w:val="MonTitreSection"/>
          </w:pPr>
        </w:pPrChange>
      </w:pPr>
    </w:p>
    <w:customXmlInsRangeStart w:id="12" w:author="vwallyn" w:date="2018-10-09T13:47:00Z"/>
    <w:sdt>
      <w:sdtPr>
        <w:rPr>
          <w:rFonts w:ascii="Bitstream Vera Serif" w:eastAsia="Bitstream Vera Sans" w:hAnsi="Bitstream Vera Serif" w:cs="Lucidasans"/>
          <w:b w:val="0"/>
          <w:bCs w:val="0"/>
          <w:color w:val="auto"/>
          <w:kern w:val="3"/>
          <w:sz w:val="24"/>
          <w:szCs w:val="24"/>
        </w:rPr>
        <w:id w:val="54051689"/>
        <w:docPartObj>
          <w:docPartGallery w:val="Table of Contents"/>
          <w:docPartUnique/>
        </w:docPartObj>
      </w:sdtPr>
      <w:sdtEndPr/>
      <w:sdtContent>
        <w:customXmlInsRangeEnd w:id="12"/>
        <w:p w:rsidR="000F57D6" w:rsidRDefault="000F57D6" w:rsidP="000F57D6">
          <w:pPr>
            <w:pStyle w:val="En-ttedetabledesmatires"/>
            <w:rPr>
              <w:ins w:id="13" w:author="vwallyn" w:date="2018-10-09T13:47:00Z"/>
            </w:rPr>
          </w:pPr>
          <w:ins w:id="14" w:author="vwallyn" w:date="2018-10-09T13:47:00Z">
            <w:r>
              <w:t>Table des matières</w:t>
            </w:r>
            <w:bookmarkStart w:id="15" w:name="_GoBack"/>
            <w:bookmarkEnd w:id="15"/>
          </w:ins>
        </w:p>
        <w:p w:rsidR="00082DFF" w:rsidRDefault="000F57D6">
          <w:pPr>
            <w:pStyle w:val="TM1"/>
            <w:tabs>
              <w:tab w:val="left" w:pos="480"/>
              <w:tab w:val="right" w:leader="dot" w:pos="9628"/>
            </w:tabs>
            <w:rPr>
              <w:rFonts w:asciiTheme="minorHAnsi" w:eastAsiaTheme="minorEastAsia" w:hAnsiTheme="minorHAnsi" w:cstheme="minorBidi"/>
              <w:noProof/>
              <w:kern w:val="0"/>
              <w:sz w:val="22"/>
              <w:szCs w:val="22"/>
            </w:rPr>
          </w:pPr>
          <w:ins w:id="16" w:author="vwallyn" w:date="2018-10-09T13:47:00Z">
            <w:r>
              <w:rPr>
                <w:b/>
                <w:bCs/>
              </w:rPr>
              <w:fldChar w:fldCharType="begin"/>
            </w:r>
            <w:r>
              <w:rPr>
                <w:b/>
                <w:bCs/>
              </w:rPr>
              <w:instrText xml:space="preserve"> TOC \o "1-3" \h \z \u </w:instrText>
            </w:r>
            <w:r>
              <w:rPr>
                <w:b/>
                <w:bCs/>
              </w:rPr>
              <w:fldChar w:fldCharType="separate"/>
            </w:r>
          </w:ins>
          <w:hyperlink w:anchor="_Toc526867092" w:history="1">
            <w:r w:rsidR="00082DFF" w:rsidRPr="0006443A">
              <w:rPr>
                <w:rStyle w:val="Lienhypertexte"/>
                <w:noProof/>
              </w:rPr>
              <w:t>I.</w:t>
            </w:r>
            <w:r w:rsidR="00082DFF">
              <w:rPr>
                <w:rFonts w:asciiTheme="minorHAnsi" w:eastAsiaTheme="minorEastAsia" w:hAnsiTheme="minorHAnsi" w:cstheme="minorBidi"/>
                <w:noProof/>
                <w:kern w:val="0"/>
                <w:sz w:val="22"/>
                <w:szCs w:val="22"/>
              </w:rPr>
              <w:tab/>
            </w:r>
            <w:r w:rsidR="00082DFF" w:rsidRPr="0006443A">
              <w:rPr>
                <w:rStyle w:val="Lienhypertexte"/>
                <w:noProof/>
              </w:rPr>
              <w:t>Contexte de l’application</w:t>
            </w:r>
            <w:r w:rsidR="00082DFF">
              <w:rPr>
                <w:noProof/>
                <w:webHidden/>
              </w:rPr>
              <w:tab/>
            </w:r>
            <w:r w:rsidR="00082DFF">
              <w:rPr>
                <w:noProof/>
                <w:webHidden/>
              </w:rPr>
              <w:fldChar w:fldCharType="begin"/>
            </w:r>
            <w:r w:rsidR="00082DFF">
              <w:rPr>
                <w:noProof/>
                <w:webHidden/>
              </w:rPr>
              <w:instrText xml:space="preserve"> PAGEREF _Toc526867092 \h </w:instrText>
            </w:r>
            <w:r w:rsidR="00082DFF">
              <w:rPr>
                <w:noProof/>
                <w:webHidden/>
              </w:rPr>
            </w:r>
            <w:r w:rsidR="00082DFF">
              <w:rPr>
                <w:noProof/>
                <w:webHidden/>
              </w:rPr>
              <w:fldChar w:fldCharType="separate"/>
            </w:r>
            <w:r w:rsidR="005A78E3">
              <w:rPr>
                <w:noProof/>
                <w:webHidden/>
              </w:rPr>
              <w:t>4</w:t>
            </w:r>
            <w:r w:rsidR="00082DFF">
              <w:rPr>
                <w:noProof/>
                <w:webHidden/>
              </w:rPr>
              <w:fldChar w:fldCharType="end"/>
            </w:r>
          </w:hyperlink>
        </w:p>
        <w:p w:rsidR="00082DFF" w:rsidRDefault="00654121">
          <w:pPr>
            <w:pStyle w:val="TM1"/>
            <w:tabs>
              <w:tab w:val="left" w:pos="480"/>
              <w:tab w:val="right" w:leader="dot" w:pos="9628"/>
            </w:tabs>
            <w:rPr>
              <w:rFonts w:asciiTheme="minorHAnsi" w:eastAsiaTheme="minorEastAsia" w:hAnsiTheme="minorHAnsi" w:cstheme="minorBidi"/>
              <w:noProof/>
              <w:kern w:val="0"/>
              <w:sz w:val="22"/>
              <w:szCs w:val="22"/>
            </w:rPr>
          </w:pPr>
          <w:hyperlink w:anchor="_Toc526867093" w:history="1">
            <w:r w:rsidR="00082DFF" w:rsidRPr="0006443A">
              <w:rPr>
                <w:rStyle w:val="Lienhypertexte"/>
                <w:noProof/>
              </w:rPr>
              <w:t>II.</w:t>
            </w:r>
            <w:r w:rsidR="00082DFF">
              <w:rPr>
                <w:rFonts w:asciiTheme="minorHAnsi" w:eastAsiaTheme="minorEastAsia" w:hAnsiTheme="minorHAnsi" w:cstheme="minorBidi"/>
                <w:noProof/>
                <w:kern w:val="0"/>
                <w:sz w:val="22"/>
                <w:szCs w:val="22"/>
              </w:rPr>
              <w:tab/>
            </w:r>
            <w:r w:rsidR="00082DFF" w:rsidRPr="0006443A">
              <w:rPr>
                <w:rStyle w:val="Lienhypertexte"/>
                <w:noProof/>
              </w:rPr>
              <w:t>Description détaillée des classes</w:t>
            </w:r>
            <w:r w:rsidR="00082DFF">
              <w:rPr>
                <w:noProof/>
                <w:webHidden/>
              </w:rPr>
              <w:tab/>
            </w:r>
            <w:r w:rsidR="00082DFF">
              <w:rPr>
                <w:noProof/>
                <w:webHidden/>
              </w:rPr>
              <w:fldChar w:fldCharType="begin"/>
            </w:r>
            <w:r w:rsidR="00082DFF">
              <w:rPr>
                <w:noProof/>
                <w:webHidden/>
              </w:rPr>
              <w:instrText xml:space="preserve"> PAGEREF _Toc526867093 \h </w:instrText>
            </w:r>
            <w:r w:rsidR="00082DFF">
              <w:rPr>
                <w:noProof/>
                <w:webHidden/>
              </w:rPr>
            </w:r>
            <w:r w:rsidR="00082DFF">
              <w:rPr>
                <w:noProof/>
                <w:webHidden/>
              </w:rPr>
              <w:fldChar w:fldCharType="separate"/>
            </w:r>
            <w:r w:rsidR="005A78E3">
              <w:rPr>
                <w:noProof/>
                <w:webHidden/>
              </w:rPr>
              <w:t>5</w:t>
            </w:r>
            <w:r w:rsidR="00082DFF">
              <w:rPr>
                <w:noProof/>
                <w:webHidden/>
              </w:rPr>
              <w:fldChar w:fldCharType="end"/>
            </w:r>
          </w:hyperlink>
        </w:p>
        <w:p w:rsidR="00082DFF" w:rsidRDefault="00654121">
          <w:pPr>
            <w:pStyle w:val="TM1"/>
            <w:tabs>
              <w:tab w:val="left" w:pos="660"/>
              <w:tab w:val="right" w:leader="dot" w:pos="9628"/>
            </w:tabs>
            <w:rPr>
              <w:rFonts w:asciiTheme="minorHAnsi" w:eastAsiaTheme="minorEastAsia" w:hAnsiTheme="minorHAnsi" w:cstheme="minorBidi"/>
              <w:noProof/>
              <w:kern w:val="0"/>
              <w:sz w:val="22"/>
              <w:szCs w:val="22"/>
            </w:rPr>
          </w:pPr>
          <w:hyperlink w:anchor="_Toc526867094" w:history="1">
            <w:r w:rsidR="00082DFF" w:rsidRPr="0006443A">
              <w:rPr>
                <w:rStyle w:val="Lienhypertexte"/>
                <w:noProof/>
              </w:rPr>
              <w:t>III.</w:t>
            </w:r>
            <w:r w:rsidR="00082DFF">
              <w:rPr>
                <w:rFonts w:asciiTheme="minorHAnsi" w:eastAsiaTheme="minorEastAsia" w:hAnsiTheme="minorHAnsi" w:cstheme="minorBidi"/>
                <w:noProof/>
                <w:kern w:val="0"/>
                <w:sz w:val="22"/>
                <w:szCs w:val="22"/>
              </w:rPr>
              <w:tab/>
            </w:r>
            <w:r w:rsidR="00082DFF" w:rsidRPr="0006443A">
              <w:rPr>
                <w:rStyle w:val="Lienhypertexte"/>
                <w:noProof/>
              </w:rPr>
              <w:t>Description de la structure de données employée</w:t>
            </w:r>
            <w:r w:rsidR="00082DFF">
              <w:rPr>
                <w:noProof/>
                <w:webHidden/>
              </w:rPr>
              <w:tab/>
            </w:r>
            <w:r w:rsidR="00082DFF">
              <w:rPr>
                <w:noProof/>
                <w:webHidden/>
              </w:rPr>
              <w:fldChar w:fldCharType="begin"/>
            </w:r>
            <w:r w:rsidR="00082DFF">
              <w:rPr>
                <w:noProof/>
                <w:webHidden/>
              </w:rPr>
              <w:instrText xml:space="preserve"> PAGEREF _Toc526867094 \h </w:instrText>
            </w:r>
            <w:r w:rsidR="00082DFF">
              <w:rPr>
                <w:noProof/>
                <w:webHidden/>
              </w:rPr>
            </w:r>
            <w:r w:rsidR="00082DFF">
              <w:rPr>
                <w:noProof/>
                <w:webHidden/>
              </w:rPr>
              <w:fldChar w:fldCharType="separate"/>
            </w:r>
            <w:r w:rsidR="005A78E3">
              <w:rPr>
                <w:noProof/>
                <w:webHidden/>
              </w:rPr>
              <w:t>7</w:t>
            </w:r>
            <w:r w:rsidR="00082DFF">
              <w:rPr>
                <w:noProof/>
                <w:webHidden/>
              </w:rPr>
              <w:fldChar w:fldCharType="end"/>
            </w:r>
          </w:hyperlink>
        </w:p>
        <w:p w:rsidR="00082DFF" w:rsidRDefault="00654121">
          <w:pPr>
            <w:pStyle w:val="TM1"/>
            <w:tabs>
              <w:tab w:val="left" w:pos="660"/>
              <w:tab w:val="right" w:leader="dot" w:pos="9628"/>
            </w:tabs>
            <w:rPr>
              <w:rFonts w:asciiTheme="minorHAnsi" w:eastAsiaTheme="minorEastAsia" w:hAnsiTheme="minorHAnsi" w:cstheme="minorBidi"/>
              <w:noProof/>
              <w:kern w:val="0"/>
              <w:sz w:val="22"/>
              <w:szCs w:val="22"/>
            </w:rPr>
          </w:pPr>
          <w:hyperlink w:anchor="_Toc526867095" w:history="1">
            <w:r w:rsidR="00082DFF" w:rsidRPr="0006443A">
              <w:rPr>
                <w:rStyle w:val="Lienhypertexte"/>
                <w:noProof/>
              </w:rPr>
              <w:t>IV.</w:t>
            </w:r>
            <w:r w:rsidR="00082DFF">
              <w:rPr>
                <w:rFonts w:asciiTheme="minorHAnsi" w:eastAsiaTheme="minorEastAsia" w:hAnsiTheme="minorHAnsi" w:cstheme="minorBidi"/>
                <w:noProof/>
                <w:kern w:val="0"/>
                <w:sz w:val="22"/>
                <w:szCs w:val="22"/>
              </w:rPr>
              <w:tab/>
            </w:r>
            <w:r w:rsidR="00082DFF" w:rsidRPr="0006443A">
              <w:rPr>
                <w:rStyle w:val="Lienhypertexte"/>
                <w:noProof/>
              </w:rPr>
              <w:t>Listing des classes</w:t>
            </w:r>
            <w:r w:rsidR="00082DFF">
              <w:rPr>
                <w:noProof/>
                <w:webHidden/>
              </w:rPr>
              <w:tab/>
            </w:r>
            <w:r w:rsidR="00082DFF">
              <w:rPr>
                <w:noProof/>
                <w:webHidden/>
              </w:rPr>
              <w:fldChar w:fldCharType="begin"/>
            </w:r>
            <w:r w:rsidR="00082DFF">
              <w:rPr>
                <w:noProof/>
                <w:webHidden/>
              </w:rPr>
              <w:instrText xml:space="preserve"> PAGEREF _Toc526867095 \h </w:instrText>
            </w:r>
            <w:r w:rsidR="00082DFF">
              <w:rPr>
                <w:noProof/>
                <w:webHidden/>
              </w:rPr>
            </w:r>
            <w:r w:rsidR="00082DFF">
              <w:rPr>
                <w:noProof/>
                <w:webHidden/>
              </w:rPr>
              <w:fldChar w:fldCharType="separate"/>
            </w:r>
            <w:r w:rsidR="005A78E3">
              <w:rPr>
                <w:noProof/>
                <w:webHidden/>
              </w:rPr>
              <w:t>7</w:t>
            </w:r>
            <w:r w:rsidR="00082DFF">
              <w:rPr>
                <w:noProof/>
                <w:webHidden/>
              </w:rPr>
              <w:fldChar w:fldCharType="end"/>
            </w:r>
          </w:hyperlink>
        </w:p>
        <w:p w:rsidR="00082DFF" w:rsidRDefault="00654121">
          <w:pPr>
            <w:pStyle w:val="TM2"/>
            <w:tabs>
              <w:tab w:val="left" w:pos="1100"/>
              <w:tab w:val="right" w:leader="dot" w:pos="9628"/>
            </w:tabs>
            <w:rPr>
              <w:rFonts w:asciiTheme="minorHAnsi" w:eastAsiaTheme="minorEastAsia" w:hAnsiTheme="minorHAnsi" w:cstheme="minorBidi"/>
              <w:noProof/>
              <w:kern w:val="0"/>
              <w:sz w:val="22"/>
              <w:szCs w:val="22"/>
            </w:rPr>
          </w:pPr>
          <w:hyperlink w:anchor="_Toc526867096" w:history="1">
            <w:r w:rsidR="00082DFF" w:rsidRPr="0006443A">
              <w:rPr>
                <w:rStyle w:val="Lienhypertexte"/>
                <w:noProof/>
              </w:rPr>
              <w:t>IV.1.</w:t>
            </w:r>
            <w:r w:rsidR="00082DFF">
              <w:rPr>
                <w:rFonts w:asciiTheme="minorHAnsi" w:eastAsiaTheme="minorEastAsia" w:hAnsiTheme="minorHAnsi" w:cstheme="minorBidi"/>
                <w:noProof/>
                <w:kern w:val="0"/>
                <w:sz w:val="22"/>
                <w:szCs w:val="22"/>
              </w:rPr>
              <w:tab/>
            </w:r>
            <w:r w:rsidR="00082DFF" w:rsidRPr="0006443A">
              <w:rPr>
                <w:rStyle w:val="Lienhypertexte"/>
                <w:noProof/>
              </w:rPr>
              <w:t>Catalog</w:t>
            </w:r>
            <w:r w:rsidR="00082DFF">
              <w:rPr>
                <w:noProof/>
                <w:webHidden/>
              </w:rPr>
              <w:tab/>
            </w:r>
            <w:r w:rsidR="00082DFF">
              <w:rPr>
                <w:noProof/>
                <w:webHidden/>
              </w:rPr>
              <w:fldChar w:fldCharType="begin"/>
            </w:r>
            <w:r w:rsidR="00082DFF">
              <w:rPr>
                <w:noProof/>
                <w:webHidden/>
              </w:rPr>
              <w:instrText xml:space="preserve"> PAGEREF _Toc526867096 \h </w:instrText>
            </w:r>
            <w:r w:rsidR="00082DFF">
              <w:rPr>
                <w:noProof/>
                <w:webHidden/>
              </w:rPr>
            </w:r>
            <w:r w:rsidR="00082DFF">
              <w:rPr>
                <w:noProof/>
                <w:webHidden/>
              </w:rPr>
              <w:fldChar w:fldCharType="separate"/>
            </w:r>
            <w:r w:rsidR="005A78E3">
              <w:rPr>
                <w:noProof/>
                <w:webHidden/>
              </w:rPr>
              <w:t>7</w:t>
            </w:r>
            <w:r w:rsidR="00082DFF">
              <w:rPr>
                <w:noProof/>
                <w:webHidden/>
              </w:rPr>
              <w:fldChar w:fldCharType="end"/>
            </w:r>
          </w:hyperlink>
        </w:p>
        <w:p w:rsidR="00082DFF" w:rsidRDefault="00654121">
          <w:pPr>
            <w:pStyle w:val="TM3"/>
            <w:tabs>
              <w:tab w:val="left" w:pos="1540"/>
              <w:tab w:val="right" w:leader="dot" w:pos="9628"/>
            </w:tabs>
            <w:rPr>
              <w:rFonts w:asciiTheme="minorHAnsi" w:eastAsiaTheme="minorEastAsia" w:hAnsiTheme="minorHAnsi" w:cstheme="minorBidi"/>
              <w:noProof/>
              <w:kern w:val="0"/>
              <w:sz w:val="22"/>
              <w:szCs w:val="22"/>
            </w:rPr>
          </w:pPr>
          <w:hyperlink w:anchor="_Toc526867097" w:history="1">
            <w:r w:rsidR="00082DFF" w:rsidRPr="0006443A">
              <w:rPr>
                <w:rStyle w:val="Lienhypertexte"/>
                <w:noProof/>
              </w:rPr>
              <w:t>IV.1.a.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(Catalog.h)</w:t>
            </w:r>
            <w:r w:rsidR="00082DFF">
              <w:rPr>
                <w:noProof/>
                <w:webHidden/>
              </w:rPr>
              <w:tab/>
            </w:r>
            <w:r w:rsidR="00082DFF">
              <w:rPr>
                <w:noProof/>
                <w:webHidden/>
              </w:rPr>
              <w:fldChar w:fldCharType="begin"/>
            </w:r>
            <w:r w:rsidR="00082DFF">
              <w:rPr>
                <w:noProof/>
                <w:webHidden/>
              </w:rPr>
              <w:instrText xml:space="preserve"> PAGEREF _Toc526867097 \h </w:instrText>
            </w:r>
            <w:r w:rsidR="00082DFF">
              <w:rPr>
                <w:noProof/>
                <w:webHidden/>
              </w:rPr>
            </w:r>
            <w:r w:rsidR="00082DFF">
              <w:rPr>
                <w:noProof/>
                <w:webHidden/>
              </w:rPr>
              <w:fldChar w:fldCharType="separate"/>
            </w:r>
            <w:r w:rsidR="005A78E3">
              <w:rPr>
                <w:noProof/>
                <w:webHidden/>
              </w:rPr>
              <w:t>7</w:t>
            </w:r>
            <w:r w:rsidR="00082DFF">
              <w:rPr>
                <w:noProof/>
                <w:webHidden/>
              </w:rPr>
              <w:fldChar w:fldCharType="end"/>
            </w:r>
          </w:hyperlink>
        </w:p>
        <w:p w:rsidR="00082DFF" w:rsidRDefault="00654121">
          <w:pPr>
            <w:pStyle w:val="TM3"/>
            <w:tabs>
              <w:tab w:val="left" w:pos="1540"/>
              <w:tab w:val="right" w:leader="dot" w:pos="9628"/>
            </w:tabs>
            <w:rPr>
              <w:rFonts w:asciiTheme="minorHAnsi" w:eastAsiaTheme="minorEastAsia" w:hAnsiTheme="minorHAnsi" w:cstheme="minorBidi"/>
              <w:noProof/>
              <w:kern w:val="0"/>
              <w:sz w:val="22"/>
              <w:szCs w:val="22"/>
            </w:rPr>
          </w:pPr>
          <w:hyperlink w:anchor="_Toc526867100" w:history="1">
            <w:r w:rsidR="00082DFF" w:rsidRPr="0006443A">
              <w:rPr>
                <w:rStyle w:val="Lienhypertexte"/>
                <w:noProof/>
              </w:rPr>
              <w:t>IV.1.b.</w:t>
            </w:r>
            <w:r w:rsidR="00082DFF">
              <w:rPr>
                <w:rFonts w:asciiTheme="minorHAnsi" w:eastAsiaTheme="minorEastAsia" w:hAnsiTheme="minorHAnsi" w:cstheme="minorBidi"/>
                <w:noProof/>
                <w:kern w:val="0"/>
                <w:sz w:val="22"/>
                <w:szCs w:val="22"/>
              </w:rPr>
              <w:tab/>
            </w:r>
            <w:r w:rsidR="00082DFF" w:rsidRPr="0006443A">
              <w:rPr>
                <w:rStyle w:val="Lienhypertexte"/>
                <w:noProof/>
              </w:rPr>
              <w:t>Réalisation (Catalog.cpp)</w:t>
            </w:r>
            <w:r w:rsidR="00082DFF">
              <w:rPr>
                <w:noProof/>
                <w:webHidden/>
              </w:rPr>
              <w:tab/>
            </w:r>
            <w:r w:rsidR="00082DFF">
              <w:rPr>
                <w:noProof/>
                <w:webHidden/>
              </w:rPr>
              <w:fldChar w:fldCharType="begin"/>
            </w:r>
            <w:r w:rsidR="00082DFF">
              <w:rPr>
                <w:noProof/>
                <w:webHidden/>
              </w:rPr>
              <w:instrText xml:space="preserve"> PAGEREF _Toc526867100 \h </w:instrText>
            </w:r>
            <w:r w:rsidR="00082DFF">
              <w:rPr>
                <w:noProof/>
                <w:webHidden/>
              </w:rPr>
            </w:r>
            <w:r w:rsidR="00082DFF">
              <w:rPr>
                <w:noProof/>
                <w:webHidden/>
              </w:rPr>
              <w:fldChar w:fldCharType="separate"/>
            </w:r>
            <w:r w:rsidR="005A78E3">
              <w:rPr>
                <w:noProof/>
                <w:webHidden/>
              </w:rPr>
              <w:t>11</w:t>
            </w:r>
            <w:r w:rsidR="00082DFF">
              <w:rPr>
                <w:noProof/>
                <w:webHidden/>
              </w:rPr>
              <w:fldChar w:fldCharType="end"/>
            </w:r>
          </w:hyperlink>
        </w:p>
        <w:p w:rsidR="00082DFF" w:rsidRDefault="00654121">
          <w:pPr>
            <w:pStyle w:val="TM2"/>
            <w:tabs>
              <w:tab w:val="left" w:pos="1100"/>
              <w:tab w:val="right" w:leader="dot" w:pos="9628"/>
            </w:tabs>
            <w:rPr>
              <w:rFonts w:asciiTheme="minorHAnsi" w:eastAsiaTheme="minorEastAsia" w:hAnsiTheme="minorHAnsi" w:cstheme="minorBidi"/>
              <w:noProof/>
              <w:kern w:val="0"/>
              <w:sz w:val="22"/>
              <w:szCs w:val="22"/>
            </w:rPr>
          </w:pPr>
          <w:hyperlink w:anchor="_Toc526867106" w:history="1">
            <w:r w:rsidR="00082DFF" w:rsidRPr="0006443A">
              <w:rPr>
                <w:rStyle w:val="Lienhypertexte"/>
                <w:noProof/>
              </w:rPr>
              <w:t>IV.2.</w:t>
            </w:r>
            <w:r w:rsidR="00082DFF">
              <w:rPr>
                <w:rFonts w:asciiTheme="minorHAnsi" w:eastAsiaTheme="minorEastAsia" w:hAnsiTheme="minorHAnsi" w:cstheme="minorBidi"/>
                <w:noProof/>
                <w:kern w:val="0"/>
                <w:sz w:val="22"/>
                <w:szCs w:val="22"/>
              </w:rPr>
              <w:tab/>
            </w:r>
            <w:r w:rsidR="00082DFF" w:rsidRPr="0006443A">
              <w:rPr>
                <w:rStyle w:val="Lienhypertexte"/>
                <w:noProof/>
              </w:rPr>
              <w:t>Path</w:t>
            </w:r>
            <w:r w:rsidR="00082DFF">
              <w:rPr>
                <w:noProof/>
                <w:webHidden/>
              </w:rPr>
              <w:tab/>
            </w:r>
            <w:r w:rsidR="00082DFF">
              <w:rPr>
                <w:noProof/>
                <w:webHidden/>
              </w:rPr>
              <w:fldChar w:fldCharType="begin"/>
            </w:r>
            <w:r w:rsidR="00082DFF">
              <w:rPr>
                <w:noProof/>
                <w:webHidden/>
              </w:rPr>
              <w:instrText xml:space="preserve"> PAGEREF _Toc526867106 \h </w:instrText>
            </w:r>
            <w:r w:rsidR="00082DFF">
              <w:rPr>
                <w:noProof/>
                <w:webHidden/>
              </w:rPr>
            </w:r>
            <w:r w:rsidR="00082DFF">
              <w:rPr>
                <w:noProof/>
                <w:webHidden/>
              </w:rPr>
              <w:fldChar w:fldCharType="separate"/>
            </w:r>
            <w:r w:rsidR="005A78E3">
              <w:rPr>
                <w:noProof/>
                <w:webHidden/>
              </w:rPr>
              <w:t>17</w:t>
            </w:r>
            <w:r w:rsidR="00082DFF">
              <w:rPr>
                <w:noProof/>
                <w:webHidden/>
              </w:rPr>
              <w:fldChar w:fldCharType="end"/>
            </w:r>
          </w:hyperlink>
        </w:p>
        <w:p w:rsidR="00082DFF" w:rsidRDefault="00654121">
          <w:pPr>
            <w:pStyle w:val="TM3"/>
            <w:tabs>
              <w:tab w:val="left" w:pos="1540"/>
              <w:tab w:val="right" w:leader="dot" w:pos="9628"/>
            </w:tabs>
            <w:rPr>
              <w:rFonts w:asciiTheme="minorHAnsi" w:eastAsiaTheme="minorEastAsia" w:hAnsiTheme="minorHAnsi" w:cstheme="minorBidi"/>
              <w:noProof/>
              <w:kern w:val="0"/>
              <w:sz w:val="22"/>
              <w:szCs w:val="22"/>
            </w:rPr>
          </w:pPr>
          <w:hyperlink w:anchor="_Toc526867107" w:history="1">
            <w:r w:rsidR="00082DFF" w:rsidRPr="0006443A">
              <w:rPr>
                <w:rStyle w:val="Lienhypertexte"/>
                <w:noProof/>
              </w:rPr>
              <w:t>IV.2.a.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(Path.h)</w:t>
            </w:r>
            <w:r w:rsidR="00082DFF">
              <w:rPr>
                <w:noProof/>
                <w:webHidden/>
              </w:rPr>
              <w:tab/>
            </w:r>
            <w:r w:rsidR="00082DFF">
              <w:rPr>
                <w:noProof/>
                <w:webHidden/>
              </w:rPr>
              <w:fldChar w:fldCharType="begin"/>
            </w:r>
            <w:r w:rsidR="00082DFF">
              <w:rPr>
                <w:noProof/>
                <w:webHidden/>
              </w:rPr>
              <w:instrText xml:space="preserve"> PAGEREF _Toc526867107 \h </w:instrText>
            </w:r>
            <w:r w:rsidR="00082DFF">
              <w:rPr>
                <w:noProof/>
                <w:webHidden/>
              </w:rPr>
            </w:r>
            <w:r w:rsidR="00082DFF">
              <w:rPr>
                <w:noProof/>
                <w:webHidden/>
              </w:rPr>
              <w:fldChar w:fldCharType="separate"/>
            </w:r>
            <w:r w:rsidR="005A78E3">
              <w:rPr>
                <w:noProof/>
                <w:webHidden/>
              </w:rPr>
              <w:t>17</w:t>
            </w:r>
            <w:r w:rsidR="00082DFF">
              <w:rPr>
                <w:noProof/>
                <w:webHidden/>
              </w:rPr>
              <w:fldChar w:fldCharType="end"/>
            </w:r>
          </w:hyperlink>
        </w:p>
        <w:p w:rsidR="00082DFF" w:rsidRDefault="00654121">
          <w:pPr>
            <w:pStyle w:val="TM3"/>
            <w:tabs>
              <w:tab w:val="left" w:pos="1540"/>
              <w:tab w:val="right" w:leader="dot" w:pos="9628"/>
            </w:tabs>
            <w:rPr>
              <w:rFonts w:asciiTheme="minorHAnsi" w:eastAsiaTheme="minorEastAsia" w:hAnsiTheme="minorHAnsi" w:cstheme="minorBidi"/>
              <w:noProof/>
              <w:kern w:val="0"/>
              <w:sz w:val="22"/>
              <w:szCs w:val="22"/>
            </w:rPr>
          </w:pPr>
          <w:hyperlink w:anchor="_Toc526867109" w:history="1">
            <w:r w:rsidR="00082DFF" w:rsidRPr="0006443A">
              <w:rPr>
                <w:rStyle w:val="Lienhypertexte"/>
                <w:noProof/>
              </w:rPr>
              <w:t>IV.2.b.</w:t>
            </w:r>
            <w:r w:rsidR="00082DFF">
              <w:rPr>
                <w:rFonts w:asciiTheme="minorHAnsi" w:eastAsiaTheme="minorEastAsia" w:hAnsiTheme="minorHAnsi" w:cstheme="minorBidi"/>
                <w:noProof/>
                <w:kern w:val="0"/>
                <w:sz w:val="22"/>
                <w:szCs w:val="22"/>
              </w:rPr>
              <w:tab/>
            </w:r>
            <w:r w:rsidR="00082DFF" w:rsidRPr="0006443A">
              <w:rPr>
                <w:rStyle w:val="Lienhypertexte"/>
                <w:noProof/>
              </w:rPr>
              <w:t>Réalisation (Path.cpp)</w:t>
            </w:r>
            <w:r w:rsidR="00082DFF">
              <w:rPr>
                <w:noProof/>
                <w:webHidden/>
              </w:rPr>
              <w:tab/>
            </w:r>
            <w:r w:rsidR="00082DFF">
              <w:rPr>
                <w:noProof/>
                <w:webHidden/>
              </w:rPr>
              <w:fldChar w:fldCharType="begin"/>
            </w:r>
            <w:r w:rsidR="00082DFF">
              <w:rPr>
                <w:noProof/>
                <w:webHidden/>
              </w:rPr>
              <w:instrText xml:space="preserve"> PAGEREF _Toc526867109 \h </w:instrText>
            </w:r>
            <w:r w:rsidR="00082DFF">
              <w:rPr>
                <w:noProof/>
                <w:webHidden/>
              </w:rPr>
            </w:r>
            <w:r w:rsidR="00082DFF">
              <w:rPr>
                <w:noProof/>
                <w:webHidden/>
              </w:rPr>
              <w:fldChar w:fldCharType="separate"/>
            </w:r>
            <w:r w:rsidR="005A78E3">
              <w:rPr>
                <w:noProof/>
                <w:webHidden/>
              </w:rPr>
              <w:t>19</w:t>
            </w:r>
            <w:r w:rsidR="00082DFF">
              <w:rPr>
                <w:noProof/>
                <w:webHidden/>
              </w:rPr>
              <w:fldChar w:fldCharType="end"/>
            </w:r>
          </w:hyperlink>
        </w:p>
        <w:p w:rsidR="00082DFF" w:rsidRDefault="00654121">
          <w:pPr>
            <w:pStyle w:val="TM2"/>
            <w:tabs>
              <w:tab w:val="left" w:pos="1100"/>
              <w:tab w:val="right" w:leader="dot" w:pos="9628"/>
            </w:tabs>
            <w:rPr>
              <w:rFonts w:asciiTheme="minorHAnsi" w:eastAsiaTheme="minorEastAsia" w:hAnsiTheme="minorHAnsi" w:cstheme="minorBidi"/>
              <w:noProof/>
              <w:kern w:val="0"/>
              <w:sz w:val="22"/>
              <w:szCs w:val="22"/>
            </w:rPr>
          </w:pPr>
          <w:hyperlink w:anchor="_Toc526867111" w:history="1">
            <w:r w:rsidR="00082DFF" w:rsidRPr="0006443A">
              <w:rPr>
                <w:rStyle w:val="Lienhypertexte"/>
                <w:noProof/>
              </w:rPr>
              <w:t>IV.3.</w:t>
            </w:r>
            <w:r w:rsidR="00082DFF">
              <w:rPr>
                <w:rFonts w:asciiTheme="minorHAnsi" w:eastAsiaTheme="minorEastAsia" w:hAnsiTheme="minorHAnsi" w:cstheme="minorBidi"/>
                <w:noProof/>
                <w:kern w:val="0"/>
                <w:sz w:val="22"/>
                <w:szCs w:val="22"/>
              </w:rPr>
              <w:tab/>
            </w:r>
            <w:r w:rsidR="00082DFF" w:rsidRPr="0006443A">
              <w:rPr>
                <w:rStyle w:val="Lienhypertexte"/>
                <w:noProof/>
              </w:rPr>
              <w:t>SimplePath</w:t>
            </w:r>
            <w:r w:rsidR="00082DFF">
              <w:rPr>
                <w:noProof/>
                <w:webHidden/>
              </w:rPr>
              <w:tab/>
            </w:r>
            <w:r w:rsidR="00082DFF">
              <w:rPr>
                <w:noProof/>
                <w:webHidden/>
              </w:rPr>
              <w:fldChar w:fldCharType="begin"/>
            </w:r>
            <w:r w:rsidR="00082DFF">
              <w:rPr>
                <w:noProof/>
                <w:webHidden/>
              </w:rPr>
              <w:instrText xml:space="preserve"> PAGEREF _Toc526867111 \h </w:instrText>
            </w:r>
            <w:r w:rsidR="00082DFF">
              <w:rPr>
                <w:noProof/>
                <w:webHidden/>
              </w:rPr>
            </w:r>
            <w:r w:rsidR="00082DFF">
              <w:rPr>
                <w:noProof/>
                <w:webHidden/>
              </w:rPr>
              <w:fldChar w:fldCharType="separate"/>
            </w:r>
            <w:r w:rsidR="005A78E3">
              <w:rPr>
                <w:noProof/>
                <w:webHidden/>
              </w:rPr>
              <w:t>21</w:t>
            </w:r>
            <w:r w:rsidR="00082DFF">
              <w:rPr>
                <w:noProof/>
                <w:webHidden/>
              </w:rPr>
              <w:fldChar w:fldCharType="end"/>
            </w:r>
          </w:hyperlink>
        </w:p>
        <w:p w:rsidR="00082DFF" w:rsidRDefault="00654121">
          <w:pPr>
            <w:pStyle w:val="TM3"/>
            <w:tabs>
              <w:tab w:val="left" w:pos="1540"/>
              <w:tab w:val="right" w:leader="dot" w:pos="9628"/>
            </w:tabs>
            <w:rPr>
              <w:rFonts w:asciiTheme="minorHAnsi" w:eastAsiaTheme="minorEastAsia" w:hAnsiTheme="minorHAnsi" w:cstheme="minorBidi"/>
              <w:noProof/>
              <w:kern w:val="0"/>
              <w:sz w:val="22"/>
              <w:szCs w:val="22"/>
            </w:rPr>
          </w:pPr>
          <w:hyperlink w:anchor="_Toc526867112" w:history="1">
            <w:r w:rsidR="00082DFF" w:rsidRPr="0006443A">
              <w:rPr>
                <w:rStyle w:val="Lienhypertexte"/>
                <w:noProof/>
              </w:rPr>
              <w:t>IV.3.a.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(SimplePath.h)</w:t>
            </w:r>
            <w:r w:rsidR="00082DFF">
              <w:rPr>
                <w:noProof/>
                <w:webHidden/>
              </w:rPr>
              <w:tab/>
            </w:r>
            <w:r w:rsidR="00082DFF">
              <w:rPr>
                <w:noProof/>
                <w:webHidden/>
              </w:rPr>
              <w:fldChar w:fldCharType="begin"/>
            </w:r>
            <w:r w:rsidR="00082DFF">
              <w:rPr>
                <w:noProof/>
                <w:webHidden/>
              </w:rPr>
              <w:instrText xml:space="preserve"> PAGEREF _Toc526867112 \h </w:instrText>
            </w:r>
            <w:r w:rsidR="00082DFF">
              <w:rPr>
                <w:noProof/>
                <w:webHidden/>
              </w:rPr>
            </w:r>
            <w:r w:rsidR="00082DFF">
              <w:rPr>
                <w:noProof/>
                <w:webHidden/>
              </w:rPr>
              <w:fldChar w:fldCharType="separate"/>
            </w:r>
            <w:r w:rsidR="005A78E3">
              <w:rPr>
                <w:noProof/>
                <w:webHidden/>
              </w:rPr>
              <w:t>21</w:t>
            </w:r>
            <w:r w:rsidR="00082DFF">
              <w:rPr>
                <w:noProof/>
                <w:webHidden/>
              </w:rPr>
              <w:fldChar w:fldCharType="end"/>
            </w:r>
          </w:hyperlink>
        </w:p>
        <w:p w:rsidR="00990FF1" w:rsidRPr="00990FF1" w:rsidRDefault="00654121" w:rsidP="00990FF1">
          <w:pPr>
            <w:pStyle w:val="TM3"/>
            <w:tabs>
              <w:tab w:val="left" w:pos="1540"/>
              <w:tab w:val="right" w:leader="dot" w:pos="9628"/>
            </w:tabs>
            <w:rPr>
              <w:rFonts w:asciiTheme="minorHAnsi" w:eastAsiaTheme="minorEastAsia" w:hAnsiTheme="minorHAnsi" w:cstheme="minorBidi"/>
              <w:noProof/>
              <w:kern w:val="0"/>
              <w:sz w:val="22"/>
              <w:szCs w:val="22"/>
            </w:rPr>
          </w:pPr>
          <w:hyperlink w:anchor="_Toc526867114" w:history="1">
            <w:r w:rsidR="00082DFF" w:rsidRPr="0006443A">
              <w:rPr>
                <w:rStyle w:val="Lienhypertexte"/>
                <w:noProof/>
              </w:rPr>
              <w:t>IV.3.b.</w:t>
            </w:r>
            <w:r w:rsidR="00082DFF">
              <w:rPr>
                <w:rFonts w:asciiTheme="minorHAnsi" w:eastAsiaTheme="minorEastAsia" w:hAnsiTheme="minorHAnsi" w:cstheme="minorBidi"/>
                <w:noProof/>
                <w:kern w:val="0"/>
                <w:sz w:val="22"/>
                <w:szCs w:val="22"/>
              </w:rPr>
              <w:tab/>
            </w:r>
            <w:r w:rsidR="00082DFF" w:rsidRPr="0006443A">
              <w:rPr>
                <w:rStyle w:val="Lienhypertexte"/>
                <w:noProof/>
              </w:rPr>
              <w:t>Réalisation (SimplePath.cpp)</w:t>
            </w:r>
            <w:r w:rsidR="00082DFF">
              <w:rPr>
                <w:noProof/>
                <w:webHidden/>
              </w:rPr>
              <w:tab/>
            </w:r>
            <w:r w:rsidR="00082DFF">
              <w:rPr>
                <w:noProof/>
                <w:webHidden/>
              </w:rPr>
              <w:fldChar w:fldCharType="begin"/>
            </w:r>
            <w:r w:rsidR="00082DFF">
              <w:rPr>
                <w:noProof/>
                <w:webHidden/>
              </w:rPr>
              <w:instrText xml:space="preserve"> PAGEREF _Toc526867114 \h </w:instrText>
            </w:r>
            <w:r w:rsidR="00082DFF">
              <w:rPr>
                <w:noProof/>
                <w:webHidden/>
              </w:rPr>
            </w:r>
            <w:r w:rsidR="00082DFF">
              <w:rPr>
                <w:noProof/>
                <w:webHidden/>
              </w:rPr>
              <w:fldChar w:fldCharType="separate"/>
            </w:r>
            <w:r w:rsidR="005A78E3">
              <w:rPr>
                <w:noProof/>
                <w:webHidden/>
              </w:rPr>
              <w:t>23</w:t>
            </w:r>
            <w:r w:rsidR="00082DFF">
              <w:rPr>
                <w:noProof/>
                <w:webHidden/>
              </w:rPr>
              <w:fldChar w:fldCharType="end"/>
            </w:r>
          </w:hyperlink>
        </w:p>
        <w:p w:rsidR="00082DFF" w:rsidRDefault="00654121">
          <w:pPr>
            <w:pStyle w:val="TM2"/>
            <w:tabs>
              <w:tab w:val="left" w:pos="1100"/>
              <w:tab w:val="right" w:leader="dot" w:pos="9628"/>
            </w:tabs>
            <w:rPr>
              <w:rFonts w:asciiTheme="minorHAnsi" w:eastAsiaTheme="minorEastAsia" w:hAnsiTheme="minorHAnsi" w:cstheme="minorBidi"/>
              <w:noProof/>
              <w:kern w:val="0"/>
              <w:sz w:val="22"/>
              <w:szCs w:val="22"/>
            </w:rPr>
          </w:pPr>
          <w:hyperlink w:anchor="_Toc526867117" w:history="1">
            <w:r w:rsidR="00082DFF" w:rsidRPr="0006443A">
              <w:rPr>
                <w:rStyle w:val="Lienhypertexte"/>
                <w:noProof/>
              </w:rPr>
              <w:t>IV.4.</w:t>
            </w:r>
            <w:r w:rsidR="00082DFF">
              <w:rPr>
                <w:rFonts w:asciiTheme="minorHAnsi" w:eastAsiaTheme="minorEastAsia" w:hAnsiTheme="minorHAnsi" w:cstheme="minorBidi"/>
                <w:noProof/>
                <w:kern w:val="0"/>
                <w:sz w:val="22"/>
                <w:szCs w:val="22"/>
              </w:rPr>
              <w:tab/>
            </w:r>
            <w:r w:rsidR="00082DFF" w:rsidRPr="0006443A">
              <w:rPr>
                <w:rStyle w:val="Lienhypertexte"/>
                <w:noProof/>
              </w:rPr>
              <w:t>ComposedPath</w:t>
            </w:r>
            <w:r w:rsidR="00082DFF">
              <w:rPr>
                <w:noProof/>
                <w:webHidden/>
              </w:rPr>
              <w:tab/>
            </w:r>
            <w:r w:rsidR="00082DFF">
              <w:rPr>
                <w:noProof/>
                <w:webHidden/>
              </w:rPr>
              <w:fldChar w:fldCharType="begin"/>
            </w:r>
            <w:r w:rsidR="00082DFF">
              <w:rPr>
                <w:noProof/>
                <w:webHidden/>
              </w:rPr>
              <w:instrText xml:space="preserve"> PAGEREF _Toc526867117 \h </w:instrText>
            </w:r>
            <w:r w:rsidR="00082DFF">
              <w:rPr>
                <w:noProof/>
                <w:webHidden/>
              </w:rPr>
            </w:r>
            <w:r w:rsidR="00082DFF">
              <w:rPr>
                <w:noProof/>
                <w:webHidden/>
              </w:rPr>
              <w:fldChar w:fldCharType="separate"/>
            </w:r>
            <w:r w:rsidR="005A78E3">
              <w:rPr>
                <w:noProof/>
                <w:webHidden/>
              </w:rPr>
              <w:t>25</w:t>
            </w:r>
            <w:r w:rsidR="00082DFF">
              <w:rPr>
                <w:noProof/>
                <w:webHidden/>
              </w:rPr>
              <w:fldChar w:fldCharType="end"/>
            </w:r>
          </w:hyperlink>
        </w:p>
        <w:p w:rsidR="00082DFF" w:rsidRDefault="00654121">
          <w:pPr>
            <w:pStyle w:val="TM3"/>
            <w:tabs>
              <w:tab w:val="left" w:pos="1540"/>
              <w:tab w:val="right" w:leader="dot" w:pos="9628"/>
            </w:tabs>
            <w:rPr>
              <w:rFonts w:asciiTheme="minorHAnsi" w:eastAsiaTheme="minorEastAsia" w:hAnsiTheme="minorHAnsi" w:cstheme="minorBidi"/>
              <w:noProof/>
              <w:kern w:val="0"/>
              <w:sz w:val="22"/>
              <w:szCs w:val="22"/>
            </w:rPr>
          </w:pPr>
          <w:hyperlink w:anchor="_Toc526867118" w:history="1">
            <w:r w:rsidR="00082DFF" w:rsidRPr="0006443A">
              <w:rPr>
                <w:rStyle w:val="Lienhypertexte"/>
                <w:noProof/>
              </w:rPr>
              <w:t>IV.4.a.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(ComposedPath.h)</w:t>
            </w:r>
            <w:r w:rsidR="00082DFF">
              <w:rPr>
                <w:noProof/>
                <w:webHidden/>
              </w:rPr>
              <w:tab/>
            </w:r>
            <w:r w:rsidR="00082DFF">
              <w:rPr>
                <w:noProof/>
                <w:webHidden/>
              </w:rPr>
              <w:fldChar w:fldCharType="begin"/>
            </w:r>
            <w:r w:rsidR="00082DFF">
              <w:rPr>
                <w:noProof/>
                <w:webHidden/>
              </w:rPr>
              <w:instrText xml:space="preserve"> PAGEREF _Toc526867118 \h </w:instrText>
            </w:r>
            <w:r w:rsidR="00082DFF">
              <w:rPr>
                <w:noProof/>
                <w:webHidden/>
              </w:rPr>
            </w:r>
            <w:r w:rsidR="00082DFF">
              <w:rPr>
                <w:noProof/>
                <w:webHidden/>
              </w:rPr>
              <w:fldChar w:fldCharType="separate"/>
            </w:r>
            <w:r w:rsidR="005A78E3">
              <w:rPr>
                <w:noProof/>
                <w:webHidden/>
              </w:rPr>
              <w:t>25</w:t>
            </w:r>
            <w:r w:rsidR="00082DFF">
              <w:rPr>
                <w:noProof/>
                <w:webHidden/>
              </w:rPr>
              <w:fldChar w:fldCharType="end"/>
            </w:r>
          </w:hyperlink>
        </w:p>
        <w:p w:rsidR="00082DFF" w:rsidRDefault="00654121">
          <w:pPr>
            <w:pStyle w:val="TM3"/>
            <w:tabs>
              <w:tab w:val="left" w:pos="1540"/>
              <w:tab w:val="right" w:leader="dot" w:pos="9628"/>
            </w:tabs>
            <w:rPr>
              <w:rFonts w:asciiTheme="minorHAnsi" w:eastAsiaTheme="minorEastAsia" w:hAnsiTheme="minorHAnsi" w:cstheme="minorBidi"/>
              <w:noProof/>
              <w:kern w:val="0"/>
              <w:sz w:val="22"/>
              <w:szCs w:val="22"/>
            </w:rPr>
          </w:pPr>
          <w:hyperlink w:anchor="_Toc526867119" w:history="1">
            <w:r w:rsidR="00082DFF" w:rsidRPr="0006443A">
              <w:rPr>
                <w:rStyle w:val="Lienhypertexte"/>
                <w:noProof/>
              </w:rPr>
              <w:t>IV.4.b.</w:t>
            </w:r>
            <w:r w:rsidR="00082DFF">
              <w:rPr>
                <w:rFonts w:asciiTheme="minorHAnsi" w:eastAsiaTheme="minorEastAsia" w:hAnsiTheme="minorHAnsi" w:cstheme="minorBidi"/>
                <w:noProof/>
                <w:kern w:val="0"/>
                <w:sz w:val="22"/>
                <w:szCs w:val="22"/>
              </w:rPr>
              <w:tab/>
            </w:r>
            <w:r w:rsidR="00082DFF" w:rsidRPr="0006443A">
              <w:rPr>
                <w:rStyle w:val="Lienhypertexte"/>
                <w:noProof/>
              </w:rPr>
              <w:t>Réalisation (ComposedPath.cpp)</w:t>
            </w:r>
            <w:r w:rsidR="00082DFF">
              <w:rPr>
                <w:noProof/>
                <w:webHidden/>
              </w:rPr>
              <w:tab/>
            </w:r>
            <w:r w:rsidR="00082DFF">
              <w:rPr>
                <w:noProof/>
                <w:webHidden/>
              </w:rPr>
              <w:fldChar w:fldCharType="begin"/>
            </w:r>
            <w:r w:rsidR="00082DFF">
              <w:rPr>
                <w:noProof/>
                <w:webHidden/>
              </w:rPr>
              <w:instrText xml:space="preserve"> PAGEREF _Toc526867119 \h </w:instrText>
            </w:r>
            <w:r w:rsidR="00082DFF">
              <w:rPr>
                <w:noProof/>
                <w:webHidden/>
              </w:rPr>
            </w:r>
            <w:r w:rsidR="00082DFF">
              <w:rPr>
                <w:noProof/>
                <w:webHidden/>
              </w:rPr>
              <w:fldChar w:fldCharType="separate"/>
            </w:r>
            <w:r w:rsidR="005A78E3">
              <w:rPr>
                <w:noProof/>
                <w:webHidden/>
              </w:rPr>
              <w:t>27</w:t>
            </w:r>
            <w:r w:rsidR="00082DFF">
              <w:rPr>
                <w:noProof/>
                <w:webHidden/>
              </w:rPr>
              <w:fldChar w:fldCharType="end"/>
            </w:r>
          </w:hyperlink>
        </w:p>
        <w:p w:rsidR="00082DFF" w:rsidRDefault="00654121">
          <w:pPr>
            <w:pStyle w:val="TM2"/>
            <w:tabs>
              <w:tab w:val="left" w:pos="1100"/>
              <w:tab w:val="right" w:leader="dot" w:pos="9628"/>
            </w:tabs>
            <w:rPr>
              <w:rFonts w:asciiTheme="minorHAnsi" w:eastAsiaTheme="minorEastAsia" w:hAnsiTheme="minorHAnsi" w:cstheme="minorBidi"/>
              <w:noProof/>
              <w:kern w:val="0"/>
              <w:sz w:val="22"/>
              <w:szCs w:val="22"/>
            </w:rPr>
          </w:pPr>
          <w:hyperlink w:anchor="_Toc526867120" w:history="1">
            <w:r w:rsidR="00082DFF" w:rsidRPr="0006443A">
              <w:rPr>
                <w:rStyle w:val="Lienhypertexte"/>
                <w:noProof/>
              </w:rPr>
              <w:t>IV.5.</w:t>
            </w:r>
            <w:r w:rsidR="00082DFF">
              <w:rPr>
                <w:rFonts w:asciiTheme="minorHAnsi" w:eastAsiaTheme="minorEastAsia" w:hAnsiTheme="minorHAnsi" w:cstheme="minorBidi"/>
                <w:noProof/>
                <w:kern w:val="0"/>
                <w:sz w:val="22"/>
                <w:szCs w:val="22"/>
              </w:rPr>
              <w:tab/>
            </w:r>
            <w:r w:rsidR="00082DFF" w:rsidRPr="0006443A">
              <w:rPr>
                <w:rStyle w:val="Lienhypertexte"/>
                <w:noProof/>
              </w:rPr>
              <w:t>PathArray</w:t>
            </w:r>
            <w:r w:rsidR="00082DFF">
              <w:rPr>
                <w:noProof/>
                <w:webHidden/>
              </w:rPr>
              <w:tab/>
            </w:r>
            <w:r w:rsidR="00082DFF">
              <w:rPr>
                <w:noProof/>
                <w:webHidden/>
              </w:rPr>
              <w:fldChar w:fldCharType="begin"/>
            </w:r>
            <w:r w:rsidR="00082DFF">
              <w:rPr>
                <w:noProof/>
                <w:webHidden/>
              </w:rPr>
              <w:instrText xml:space="preserve"> PAGEREF _Toc526867120 \h </w:instrText>
            </w:r>
            <w:r w:rsidR="00082DFF">
              <w:rPr>
                <w:noProof/>
                <w:webHidden/>
              </w:rPr>
            </w:r>
            <w:r w:rsidR="00082DFF">
              <w:rPr>
                <w:noProof/>
                <w:webHidden/>
              </w:rPr>
              <w:fldChar w:fldCharType="separate"/>
            </w:r>
            <w:r w:rsidR="005A78E3">
              <w:rPr>
                <w:noProof/>
                <w:webHidden/>
              </w:rPr>
              <w:t>29</w:t>
            </w:r>
            <w:r w:rsidR="00082DFF">
              <w:rPr>
                <w:noProof/>
                <w:webHidden/>
              </w:rPr>
              <w:fldChar w:fldCharType="end"/>
            </w:r>
          </w:hyperlink>
        </w:p>
        <w:p w:rsidR="00082DFF" w:rsidRDefault="00654121">
          <w:pPr>
            <w:pStyle w:val="TM3"/>
            <w:tabs>
              <w:tab w:val="left" w:pos="1540"/>
              <w:tab w:val="right" w:leader="dot" w:pos="9628"/>
            </w:tabs>
            <w:rPr>
              <w:rFonts w:asciiTheme="minorHAnsi" w:eastAsiaTheme="minorEastAsia" w:hAnsiTheme="minorHAnsi" w:cstheme="minorBidi"/>
              <w:noProof/>
              <w:kern w:val="0"/>
              <w:sz w:val="22"/>
              <w:szCs w:val="22"/>
            </w:rPr>
          </w:pPr>
          <w:hyperlink w:anchor="_Toc526867121" w:history="1">
            <w:r w:rsidR="00082DFF" w:rsidRPr="0006443A">
              <w:rPr>
                <w:rStyle w:val="Lienhypertexte"/>
                <w:noProof/>
              </w:rPr>
              <w:t>IV.5.a.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(PathArray.h)</w:t>
            </w:r>
            <w:r w:rsidR="00082DFF">
              <w:rPr>
                <w:noProof/>
                <w:webHidden/>
              </w:rPr>
              <w:tab/>
            </w:r>
            <w:r w:rsidR="00082DFF">
              <w:rPr>
                <w:noProof/>
                <w:webHidden/>
              </w:rPr>
              <w:fldChar w:fldCharType="begin"/>
            </w:r>
            <w:r w:rsidR="00082DFF">
              <w:rPr>
                <w:noProof/>
                <w:webHidden/>
              </w:rPr>
              <w:instrText xml:space="preserve"> PAGEREF _Toc526867121 \h </w:instrText>
            </w:r>
            <w:r w:rsidR="00082DFF">
              <w:rPr>
                <w:noProof/>
                <w:webHidden/>
              </w:rPr>
            </w:r>
            <w:r w:rsidR="00082DFF">
              <w:rPr>
                <w:noProof/>
                <w:webHidden/>
              </w:rPr>
              <w:fldChar w:fldCharType="separate"/>
            </w:r>
            <w:r w:rsidR="005A78E3">
              <w:rPr>
                <w:noProof/>
                <w:webHidden/>
              </w:rPr>
              <w:t>30</w:t>
            </w:r>
            <w:r w:rsidR="00082DFF">
              <w:rPr>
                <w:noProof/>
                <w:webHidden/>
              </w:rPr>
              <w:fldChar w:fldCharType="end"/>
            </w:r>
          </w:hyperlink>
        </w:p>
        <w:p w:rsidR="00082DFF" w:rsidRDefault="00654121">
          <w:pPr>
            <w:pStyle w:val="TM3"/>
            <w:tabs>
              <w:tab w:val="left" w:pos="1540"/>
              <w:tab w:val="right" w:leader="dot" w:pos="9628"/>
            </w:tabs>
            <w:rPr>
              <w:rFonts w:asciiTheme="minorHAnsi" w:eastAsiaTheme="minorEastAsia" w:hAnsiTheme="minorHAnsi" w:cstheme="minorBidi"/>
              <w:noProof/>
              <w:kern w:val="0"/>
              <w:sz w:val="22"/>
              <w:szCs w:val="22"/>
            </w:rPr>
          </w:pPr>
          <w:hyperlink w:anchor="_Toc526867123" w:history="1">
            <w:r w:rsidR="00082DFF" w:rsidRPr="0006443A">
              <w:rPr>
                <w:rStyle w:val="Lienhypertexte"/>
                <w:noProof/>
              </w:rPr>
              <w:t>IV.5.b.</w:t>
            </w:r>
            <w:r w:rsidR="00082DFF">
              <w:rPr>
                <w:rFonts w:asciiTheme="minorHAnsi" w:eastAsiaTheme="minorEastAsia" w:hAnsiTheme="minorHAnsi" w:cstheme="minorBidi"/>
                <w:noProof/>
                <w:kern w:val="0"/>
                <w:sz w:val="22"/>
                <w:szCs w:val="22"/>
              </w:rPr>
              <w:tab/>
            </w:r>
            <w:r w:rsidR="00082DFF" w:rsidRPr="0006443A">
              <w:rPr>
                <w:rStyle w:val="Lienhypertexte"/>
                <w:noProof/>
              </w:rPr>
              <w:t>Réalisation (PathArray.cpp)</w:t>
            </w:r>
            <w:r w:rsidR="00082DFF">
              <w:rPr>
                <w:noProof/>
                <w:webHidden/>
              </w:rPr>
              <w:tab/>
            </w:r>
            <w:r w:rsidR="00082DFF">
              <w:rPr>
                <w:noProof/>
                <w:webHidden/>
              </w:rPr>
              <w:fldChar w:fldCharType="begin"/>
            </w:r>
            <w:r w:rsidR="00082DFF">
              <w:rPr>
                <w:noProof/>
                <w:webHidden/>
              </w:rPr>
              <w:instrText xml:space="preserve"> PAGEREF _Toc526867123 \h </w:instrText>
            </w:r>
            <w:r w:rsidR="00082DFF">
              <w:rPr>
                <w:noProof/>
                <w:webHidden/>
              </w:rPr>
            </w:r>
            <w:r w:rsidR="00082DFF">
              <w:rPr>
                <w:noProof/>
                <w:webHidden/>
              </w:rPr>
              <w:fldChar w:fldCharType="separate"/>
            </w:r>
            <w:r w:rsidR="005A78E3">
              <w:rPr>
                <w:noProof/>
                <w:webHidden/>
              </w:rPr>
              <w:t>32</w:t>
            </w:r>
            <w:r w:rsidR="00082DFF">
              <w:rPr>
                <w:noProof/>
                <w:webHidden/>
              </w:rPr>
              <w:fldChar w:fldCharType="end"/>
            </w:r>
          </w:hyperlink>
        </w:p>
        <w:p w:rsidR="00082DFF" w:rsidRDefault="00654121">
          <w:pPr>
            <w:pStyle w:val="TM2"/>
            <w:tabs>
              <w:tab w:val="left" w:pos="1100"/>
              <w:tab w:val="right" w:leader="dot" w:pos="9628"/>
            </w:tabs>
            <w:rPr>
              <w:rFonts w:asciiTheme="minorHAnsi" w:eastAsiaTheme="minorEastAsia" w:hAnsiTheme="minorHAnsi" w:cstheme="minorBidi"/>
              <w:noProof/>
              <w:kern w:val="0"/>
              <w:sz w:val="22"/>
              <w:szCs w:val="22"/>
            </w:rPr>
          </w:pPr>
          <w:hyperlink w:anchor="_Toc526867124" w:history="1">
            <w:r w:rsidR="00082DFF" w:rsidRPr="0006443A">
              <w:rPr>
                <w:rStyle w:val="Lienhypertexte"/>
                <w:noProof/>
              </w:rPr>
              <w:t>IV.6.</w:t>
            </w:r>
            <w:r w:rsidR="00082DFF">
              <w:rPr>
                <w:rFonts w:asciiTheme="minorHAnsi" w:eastAsiaTheme="minorEastAsia" w:hAnsiTheme="minorHAnsi" w:cstheme="minorBidi"/>
                <w:noProof/>
                <w:kern w:val="0"/>
                <w:sz w:val="22"/>
                <w:szCs w:val="22"/>
              </w:rPr>
              <w:tab/>
            </w:r>
            <w:r w:rsidR="00082DFF" w:rsidRPr="0006443A">
              <w:rPr>
                <w:rStyle w:val="Lienhypertexte"/>
                <w:noProof/>
              </w:rPr>
              <w:t>SearchEngine</w:t>
            </w:r>
            <w:r w:rsidR="00082DFF">
              <w:rPr>
                <w:noProof/>
                <w:webHidden/>
              </w:rPr>
              <w:tab/>
            </w:r>
            <w:r w:rsidR="00082DFF">
              <w:rPr>
                <w:noProof/>
                <w:webHidden/>
              </w:rPr>
              <w:fldChar w:fldCharType="begin"/>
            </w:r>
            <w:r w:rsidR="00082DFF">
              <w:rPr>
                <w:noProof/>
                <w:webHidden/>
              </w:rPr>
              <w:instrText xml:space="preserve"> PAGEREF _Toc526867124 \h </w:instrText>
            </w:r>
            <w:r w:rsidR="00082DFF">
              <w:rPr>
                <w:noProof/>
                <w:webHidden/>
              </w:rPr>
            </w:r>
            <w:r w:rsidR="00082DFF">
              <w:rPr>
                <w:noProof/>
                <w:webHidden/>
              </w:rPr>
              <w:fldChar w:fldCharType="separate"/>
            </w:r>
            <w:r w:rsidR="005A78E3">
              <w:rPr>
                <w:noProof/>
                <w:webHidden/>
              </w:rPr>
              <w:t>37</w:t>
            </w:r>
            <w:r w:rsidR="00082DFF">
              <w:rPr>
                <w:noProof/>
                <w:webHidden/>
              </w:rPr>
              <w:fldChar w:fldCharType="end"/>
            </w:r>
          </w:hyperlink>
        </w:p>
        <w:p w:rsidR="00082DFF" w:rsidRDefault="00654121">
          <w:pPr>
            <w:pStyle w:val="TM3"/>
            <w:tabs>
              <w:tab w:val="left" w:pos="1540"/>
              <w:tab w:val="right" w:leader="dot" w:pos="9628"/>
            </w:tabs>
            <w:rPr>
              <w:rFonts w:asciiTheme="minorHAnsi" w:eastAsiaTheme="minorEastAsia" w:hAnsiTheme="minorHAnsi" w:cstheme="minorBidi"/>
              <w:noProof/>
              <w:kern w:val="0"/>
              <w:sz w:val="22"/>
              <w:szCs w:val="22"/>
            </w:rPr>
          </w:pPr>
          <w:hyperlink w:anchor="_Toc526867125" w:history="1">
            <w:r w:rsidR="00082DFF" w:rsidRPr="0006443A">
              <w:rPr>
                <w:rStyle w:val="Lienhypertexte"/>
                <w:noProof/>
              </w:rPr>
              <w:t>IV.6.a.</w:t>
            </w:r>
            <w:r w:rsidR="00082DFF">
              <w:rPr>
                <w:rFonts w:asciiTheme="minorHAnsi" w:eastAsiaTheme="minorEastAsia" w:hAnsiTheme="minorHAnsi" w:cstheme="minorBidi"/>
                <w:noProof/>
                <w:kern w:val="0"/>
                <w:sz w:val="22"/>
                <w:szCs w:val="22"/>
              </w:rPr>
              <w:tab/>
            </w:r>
            <w:r w:rsidR="00082DFF" w:rsidRPr="0006443A">
              <w:rPr>
                <w:rStyle w:val="Lienhypertexte"/>
                <w:noProof/>
              </w:rPr>
              <w:t>Fichier d’en-tête (SearchEngine.h)</w:t>
            </w:r>
            <w:r w:rsidR="00082DFF">
              <w:rPr>
                <w:noProof/>
                <w:webHidden/>
              </w:rPr>
              <w:tab/>
            </w:r>
            <w:r w:rsidR="00082DFF">
              <w:rPr>
                <w:noProof/>
                <w:webHidden/>
              </w:rPr>
              <w:fldChar w:fldCharType="begin"/>
            </w:r>
            <w:r w:rsidR="00082DFF">
              <w:rPr>
                <w:noProof/>
                <w:webHidden/>
              </w:rPr>
              <w:instrText xml:space="preserve"> PAGEREF _Toc526867125 \h </w:instrText>
            </w:r>
            <w:r w:rsidR="00082DFF">
              <w:rPr>
                <w:noProof/>
                <w:webHidden/>
              </w:rPr>
            </w:r>
            <w:r w:rsidR="00082DFF">
              <w:rPr>
                <w:noProof/>
                <w:webHidden/>
              </w:rPr>
              <w:fldChar w:fldCharType="separate"/>
            </w:r>
            <w:r w:rsidR="005A78E3">
              <w:rPr>
                <w:noProof/>
                <w:webHidden/>
              </w:rPr>
              <w:t>37</w:t>
            </w:r>
            <w:r w:rsidR="00082DFF">
              <w:rPr>
                <w:noProof/>
                <w:webHidden/>
              </w:rPr>
              <w:fldChar w:fldCharType="end"/>
            </w:r>
          </w:hyperlink>
        </w:p>
        <w:p w:rsidR="00082DFF" w:rsidRDefault="00654121">
          <w:pPr>
            <w:pStyle w:val="TM2"/>
            <w:tabs>
              <w:tab w:val="left" w:pos="1100"/>
              <w:tab w:val="right" w:leader="dot" w:pos="9628"/>
            </w:tabs>
            <w:rPr>
              <w:rFonts w:asciiTheme="minorHAnsi" w:eastAsiaTheme="minorEastAsia" w:hAnsiTheme="minorHAnsi" w:cstheme="minorBidi"/>
              <w:noProof/>
              <w:kern w:val="0"/>
              <w:sz w:val="22"/>
              <w:szCs w:val="22"/>
            </w:rPr>
          </w:pPr>
          <w:hyperlink w:anchor="_Toc526867126" w:history="1">
            <w:r w:rsidR="00082DFF" w:rsidRPr="0006443A">
              <w:rPr>
                <w:rStyle w:val="Lienhypertexte"/>
                <w:noProof/>
              </w:rPr>
              <w:t>IV.7.</w:t>
            </w:r>
            <w:r w:rsidR="00082DFF">
              <w:rPr>
                <w:rFonts w:asciiTheme="minorHAnsi" w:eastAsiaTheme="minorEastAsia" w:hAnsiTheme="minorHAnsi" w:cstheme="minorBidi"/>
                <w:noProof/>
                <w:kern w:val="0"/>
                <w:sz w:val="22"/>
                <w:szCs w:val="22"/>
              </w:rPr>
              <w:tab/>
            </w:r>
            <w:r w:rsidR="00082DFF" w:rsidRPr="0006443A">
              <w:rPr>
                <w:rStyle w:val="Lienhypertexte"/>
                <w:noProof/>
              </w:rPr>
              <w:t>Module main</w:t>
            </w:r>
            <w:r w:rsidR="00082DFF">
              <w:rPr>
                <w:noProof/>
                <w:webHidden/>
              </w:rPr>
              <w:tab/>
            </w:r>
            <w:r w:rsidR="00082DFF">
              <w:rPr>
                <w:noProof/>
                <w:webHidden/>
              </w:rPr>
              <w:fldChar w:fldCharType="begin"/>
            </w:r>
            <w:r w:rsidR="00082DFF">
              <w:rPr>
                <w:noProof/>
                <w:webHidden/>
              </w:rPr>
              <w:instrText xml:space="preserve"> PAGEREF _Toc526867126 \h </w:instrText>
            </w:r>
            <w:r w:rsidR="00082DFF">
              <w:rPr>
                <w:noProof/>
                <w:webHidden/>
              </w:rPr>
            </w:r>
            <w:r w:rsidR="00082DFF">
              <w:rPr>
                <w:noProof/>
                <w:webHidden/>
              </w:rPr>
              <w:fldChar w:fldCharType="separate"/>
            </w:r>
            <w:r w:rsidR="005A78E3">
              <w:rPr>
                <w:noProof/>
                <w:webHidden/>
              </w:rPr>
              <w:t>46</w:t>
            </w:r>
            <w:r w:rsidR="00082DFF">
              <w:rPr>
                <w:noProof/>
                <w:webHidden/>
              </w:rPr>
              <w:fldChar w:fldCharType="end"/>
            </w:r>
          </w:hyperlink>
        </w:p>
        <w:p w:rsidR="00082DFF" w:rsidRDefault="00654121">
          <w:pPr>
            <w:pStyle w:val="TM1"/>
            <w:tabs>
              <w:tab w:val="left" w:pos="480"/>
              <w:tab w:val="right" w:leader="dot" w:pos="9628"/>
            </w:tabs>
            <w:rPr>
              <w:rFonts w:asciiTheme="minorHAnsi" w:eastAsiaTheme="minorEastAsia" w:hAnsiTheme="minorHAnsi" w:cstheme="minorBidi"/>
              <w:noProof/>
              <w:kern w:val="0"/>
              <w:sz w:val="22"/>
              <w:szCs w:val="22"/>
            </w:rPr>
          </w:pPr>
          <w:hyperlink w:anchor="_Toc526867127" w:history="1">
            <w:r w:rsidR="00082DFF" w:rsidRPr="0006443A">
              <w:rPr>
                <w:rStyle w:val="Lienhypertexte"/>
                <w:noProof/>
              </w:rPr>
              <w:t>V.</w:t>
            </w:r>
            <w:r w:rsidR="00082DFF">
              <w:rPr>
                <w:rFonts w:asciiTheme="minorHAnsi" w:eastAsiaTheme="minorEastAsia" w:hAnsiTheme="minorHAnsi" w:cstheme="minorBidi"/>
                <w:noProof/>
                <w:kern w:val="0"/>
                <w:sz w:val="22"/>
                <w:szCs w:val="22"/>
              </w:rPr>
              <w:tab/>
            </w:r>
            <w:r w:rsidR="00082DFF" w:rsidRPr="0006443A">
              <w:rPr>
                <w:rStyle w:val="Lienhypertexte"/>
                <w:noProof/>
              </w:rPr>
              <w:t>Conclusion</w:t>
            </w:r>
            <w:r w:rsidR="00082DFF">
              <w:rPr>
                <w:noProof/>
                <w:webHidden/>
              </w:rPr>
              <w:tab/>
            </w:r>
            <w:r w:rsidR="00082DFF">
              <w:rPr>
                <w:noProof/>
                <w:webHidden/>
              </w:rPr>
              <w:fldChar w:fldCharType="begin"/>
            </w:r>
            <w:r w:rsidR="00082DFF">
              <w:rPr>
                <w:noProof/>
                <w:webHidden/>
              </w:rPr>
              <w:instrText xml:space="preserve"> PAGEREF _Toc526867127 \h </w:instrText>
            </w:r>
            <w:r w:rsidR="00082DFF">
              <w:rPr>
                <w:noProof/>
                <w:webHidden/>
              </w:rPr>
            </w:r>
            <w:r w:rsidR="00082DFF">
              <w:rPr>
                <w:noProof/>
                <w:webHidden/>
              </w:rPr>
              <w:fldChar w:fldCharType="separate"/>
            </w:r>
            <w:r w:rsidR="005A78E3">
              <w:rPr>
                <w:noProof/>
                <w:webHidden/>
              </w:rPr>
              <w:t>48</w:t>
            </w:r>
            <w:r w:rsidR="00082DFF">
              <w:rPr>
                <w:noProof/>
                <w:webHidden/>
              </w:rPr>
              <w:fldChar w:fldCharType="end"/>
            </w:r>
          </w:hyperlink>
        </w:p>
        <w:p w:rsidR="00082DFF" w:rsidRDefault="00654121">
          <w:pPr>
            <w:pStyle w:val="TM2"/>
            <w:tabs>
              <w:tab w:val="left" w:pos="880"/>
              <w:tab w:val="right" w:leader="dot" w:pos="9628"/>
            </w:tabs>
            <w:rPr>
              <w:rFonts w:asciiTheme="minorHAnsi" w:eastAsiaTheme="minorEastAsia" w:hAnsiTheme="minorHAnsi" w:cstheme="minorBidi"/>
              <w:noProof/>
              <w:kern w:val="0"/>
              <w:sz w:val="22"/>
              <w:szCs w:val="22"/>
            </w:rPr>
          </w:pPr>
          <w:hyperlink w:anchor="_Toc526867128" w:history="1">
            <w:r w:rsidR="00082DFF" w:rsidRPr="0006443A">
              <w:rPr>
                <w:rStyle w:val="Lienhypertexte"/>
                <w:noProof/>
              </w:rPr>
              <w:t>V.1.</w:t>
            </w:r>
            <w:r w:rsidR="00082DFF">
              <w:rPr>
                <w:rFonts w:asciiTheme="minorHAnsi" w:eastAsiaTheme="minorEastAsia" w:hAnsiTheme="minorHAnsi" w:cstheme="minorBidi"/>
                <w:noProof/>
                <w:kern w:val="0"/>
                <w:sz w:val="22"/>
                <w:szCs w:val="22"/>
              </w:rPr>
              <w:tab/>
            </w:r>
            <w:r w:rsidR="00082DFF" w:rsidRPr="0006443A">
              <w:rPr>
                <w:rStyle w:val="Lienhypertexte"/>
                <w:noProof/>
              </w:rPr>
              <w:t>Problèmes rencontrés</w:t>
            </w:r>
            <w:r w:rsidR="00082DFF">
              <w:rPr>
                <w:noProof/>
                <w:webHidden/>
              </w:rPr>
              <w:tab/>
            </w:r>
            <w:r w:rsidR="00082DFF">
              <w:rPr>
                <w:noProof/>
                <w:webHidden/>
              </w:rPr>
              <w:fldChar w:fldCharType="begin"/>
            </w:r>
            <w:r w:rsidR="00082DFF">
              <w:rPr>
                <w:noProof/>
                <w:webHidden/>
              </w:rPr>
              <w:instrText xml:space="preserve"> PAGEREF _Toc526867128 \h </w:instrText>
            </w:r>
            <w:r w:rsidR="00082DFF">
              <w:rPr>
                <w:noProof/>
                <w:webHidden/>
              </w:rPr>
            </w:r>
            <w:r w:rsidR="00082DFF">
              <w:rPr>
                <w:noProof/>
                <w:webHidden/>
              </w:rPr>
              <w:fldChar w:fldCharType="separate"/>
            </w:r>
            <w:r w:rsidR="005A78E3">
              <w:rPr>
                <w:noProof/>
                <w:webHidden/>
              </w:rPr>
              <w:t>48</w:t>
            </w:r>
            <w:r w:rsidR="00082DFF">
              <w:rPr>
                <w:noProof/>
                <w:webHidden/>
              </w:rPr>
              <w:fldChar w:fldCharType="end"/>
            </w:r>
          </w:hyperlink>
        </w:p>
        <w:p w:rsidR="00082DFF" w:rsidRDefault="00654121">
          <w:pPr>
            <w:pStyle w:val="TM3"/>
            <w:tabs>
              <w:tab w:val="left" w:pos="1320"/>
              <w:tab w:val="right" w:leader="dot" w:pos="9628"/>
            </w:tabs>
            <w:rPr>
              <w:rFonts w:asciiTheme="minorHAnsi" w:eastAsiaTheme="minorEastAsia" w:hAnsiTheme="minorHAnsi" w:cstheme="minorBidi"/>
              <w:noProof/>
              <w:kern w:val="0"/>
              <w:sz w:val="22"/>
              <w:szCs w:val="22"/>
            </w:rPr>
          </w:pPr>
          <w:hyperlink w:anchor="_Toc526867129" w:history="1">
            <w:r w:rsidR="00082DFF" w:rsidRPr="0006443A">
              <w:rPr>
                <w:rStyle w:val="Lienhypertexte"/>
                <w:noProof/>
              </w:rPr>
              <w:t>V.1.a.</w:t>
            </w:r>
            <w:r w:rsidR="00082DFF">
              <w:rPr>
                <w:rFonts w:asciiTheme="minorHAnsi" w:eastAsiaTheme="minorEastAsia" w:hAnsiTheme="minorHAnsi" w:cstheme="minorBidi"/>
                <w:noProof/>
                <w:kern w:val="0"/>
                <w:sz w:val="22"/>
                <w:szCs w:val="22"/>
              </w:rPr>
              <w:tab/>
            </w:r>
            <w:r w:rsidR="00082DFF" w:rsidRPr="0006443A">
              <w:rPr>
                <w:rStyle w:val="Lienhypertexte"/>
                <w:noProof/>
              </w:rPr>
              <w:t>Makefile</w:t>
            </w:r>
            <w:r w:rsidR="00082DFF">
              <w:rPr>
                <w:noProof/>
                <w:webHidden/>
              </w:rPr>
              <w:tab/>
            </w:r>
            <w:r w:rsidR="00082DFF">
              <w:rPr>
                <w:noProof/>
                <w:webHidden/>
              </w:rPr>
              <w:fldChar w:fldCharType="begin"/>
            </w:r>
            <w:r w:rsidR="00082DFF">
              <w:rPr>
                <w:noProof/>
                <w:webHidden/>
              </w:rPr>
              <w:instrText xml:space="preserve"> PAGEREF _Toc526867129 \h </w:instrText>
            </w:r>
            <w:r w:rsidR="00082DFF">
              <w:rPr>
                <w:noProof/>
                <w:webHidden/>
              </w:rPr>
            </w:r>
            <w:r w:rsidR="00082DFF">
              <w:rPr>
                <w:noProof/>
                <w:webHidden/>
              </w:rPr>
              <w:fldChar w:fldCharType="separate"/>
            </w:r>
            <w:r w:rsidR="005A78E3">
              <w:rPr>
                <w:noProof/>
                <w:webHidden/>
              </w:rPr>
              <w:t>48</w:t>
            </w:r>
            <w:r w:rsidR="00082DFF">
              <w:rPr>
                <w:noProof/>
                <w:webHidden/>
              </w:rPr>
              <w:fldChar w:fldCharType="end"/>
            </w:r>
          </w:hyperlink>
        </w:p>
        <w:p w:rsidR="00082DFF" w:rsidRDefault="00654121">
          <w:pPr>
            <w:pStyle w:val="TM3"/>
            <w:tabs>
              <w:tab w:val="left" w:pos="1320"/>
              <w:tab w:val="right" w:leader="dot" w:pos="9628"/>
            </w:tabs>
            <w:rPr>
              <w:rFonts w:asciiTheme="minorHAnsi" w:eastAsiaTheme="minorEastAsia" w:hAnsiTheme="minorHAnsi" w:cstheme="minorBidi"/>
              <w:noProof/>
              <w:kern w:val="0"/>
              <w:sz w:val="22"/>
              <w:szCs w:val="22"/>
            </w:rPr>
          </w:pPr>
          <w:hyperlink w:anchor="_Toc526867130" w:history="1">
            <w:r w:rsidR="00082DFF" w:rsidRPr="0006443A">
              <w:rPr>
                <w:rStyle w:val="Lienhypertexte"/>
                <w:noProof/>
              </w:rPr>
              <w:t>V.1.b.</w:t>
            </w:r>
            <w:r w:rsidR="00082DFF">
              <w:rPr>
                <w:rFonts w:asciiTheme="minorHAnsi" w:eastAsiaTheme="minorEastAsia" w:hAnsiTheme="minorHAnsi" w:cstheme="minorBidi"/>
                <w:noProof/>
                <w:kern w:val="0"/>
                <w:sz w:val="22"/>
                <w:szCs w:val="22"/>
              </w:rPr>
              <w:tab/>
            </w:r>
            <w:r w:rsidR="00082DFF" w:rsidRPr="0006443A">
              <w:rPr>
                <w:rStyle w:val="Lienhypertexte"/>
                <w:noProof/>
              </w:rPr>
              <w:t>Gestion de la mémoire</w:t>
            </w:r>
            <w:r w:rsidR="00082DFF">
              <w:rPr>
                <w:noProof/>
                <w:webHidden/>
              </w:rPr>
              <w:tab/>
            </w:r>
            <w:r w:rsidR="00082DFF">
              <w:rPr>
                <w:noProof/>
                <w:webHidden/>
              </w:rPr>
              <w:fldChar w:fldCharType="begin"/>
            </w:r>
            <w:r w:rsidR="00082DFF">
              <w:rPr>
                <w:noProof/>
                <w:webHidden/>
              </w:rPr>
              <w:instrText xml:space="preserve"> PAGEREF _Toc526867130 \h </w:instrText>
            </w:r>
            <w:r w:rsidR="00082DFF">
              <w:rPr>
                <w:noProof/>
                <w:webHidden/>
              </w:rPr>
            </w:r>
            <w:r w:rsidR="00082DFF">
              <w:rPr>
                <w:noProof/>
                <w:webHidden/>
              </w:rPr>
              <w:fldChar w:fldCharType="separate"/>
            </w:r>
            <w:r w:rsidR="005A78E3">
              <w:rPr>
                <w:noProof/>
                <w:webHidden/>
              </w:rPr>
              <w:t>48</w:t>
            </w:r>
            <w:r w:rsidR="00082DFF">
              <w:rPr>
                <w:noProof/>
                <w:webHidden/>
              </w:rPr>
              <w:fldChar w:fldCharType="end"/>
            </w:r>
          </w:hyperlink>
        </w:p>
        <w:p w:rsidR="00082DFF" w:rsidRDefault="00654121">
          <w:pPr>
            <w:pStyle w:val="TM2"/>
            <w:tabs>
              <w:tab w:val="left" w:pos="880"/>
              <w:tab w:val="right" w:leader="dot" w:pos="9628"/>
            </w:tabs>
            <w:rPr>
              <w:rFonts w:asciiTheme="minorHAnsi" w:eastAsiaTheme="minorEastAsia" w:hAnsiTheme="minorHAnsi" w:cstheme="minorBidi"/>
              <w:noProof/>
              <w:kern w:val="0"/>
              <w:sz w:val="22"/>
              <w:szCs w:val="22"/>
            </w:rPr>
          </w:pPr>
          <w:hyperlink w:anchor="_Toc526867131" w:history="1">
            <w:r w:rsidR="00082DFF" w:rsidRPr="0006443A">
              <w:rPr>
                <w:rStyle w:val="Lienhypertexte"/>
                <w:noProof/>
              </w:rPr>
              <w:t>V.2.</w:t>
            </w:r>
            <w:r w:rsidR="00082DFF">
              <w:rPr>
                <w:rFonts w:asciiTheme="minorHAnsi" w:eastAsiaTheme="minorEastAsia" w:hAnsiTheme="minorHAnsi" w:cstheme="minorBidi"/>
                <w:noProof/>
                <w:kern w:val="0"/>
                <w:sz w:val="22"/>
                <w:szCs w:val="22"/>
              </w:rPr>
              <w:tab/>
            </w:r>
            <w:r w:rsidR="00082DFF" w:rsidRPr="0006443A">
              <w:rPr>
                <w:rStyle w:val="Lienhypertexte"/>
                <w:noProof/>
              </w:rPr>
              <w:t>Améliorations possibles</w:t>
            </w:r>
            <w:r w:rsidR="00082DFF">
              <w:rPr>
                <w:noProof/>
                <w:webHidden/>
              </w:rPr>
              <w:tab/>
            </w:r>
            <w:r w:rsidR="00082DFF">
              <w:rPr>
                <w:noProof/>
                <w:webHidden/>
              </w:rPr>
              <w:fldChar w:fldCharType="begin"/>
            </w:r>
            <w:r w:rsidR="00082DFF">
              <w:rPr>
                <w:noProof/>
                <w:webHidden/>
              </w:rPr>
              <w:instrText xml:space="preserve"> PAGEREF _Toc526867131 \h </w:instrText>
            </w:r>
            <w:r w:rsidR="00082DFF">
              <w:rPr>
                <w:noProof/>
                <w:webHidden/>
              </w:rPr>
            </w:r>
            <w:r w:rsidR="00082DFF">
              <w:rPr>
                <w:noProof/>
                <w:webHidden/>
              </w:rPr>
              <w:fldChar w:fldCharType="separate"/>
            </w:r>
            <w:r w:rsidR="005A78E3">
              <w:rPr>
                <w:noProof/>
                <w:webHidden/>
              </w:rPr>
              <w:t>48</w:t>
            </w:r>
            <w:r w:rsidR="00082DFF">
              <w:rPr>
                <w:noProof/>
                <w:webHidden/>
              </w:rPr>
              <w:fldChar w:fldCharType="end"/>
            </w:r>
          </w:hyperlink>
        </w:p>
        <w:p w:rsidR="00082DFF" w:rsidRDefault="00654121">
          <w:pPr>
            <w:pStyle w:val="TM3"/>
            <w:tabs>
              <w:tab w:val="left" w:pos="1320"/>
              <w:tab w:val="right" w:leader="dot" w:pos="9628"/>
            </w:tabs>
            <w:rPr>
              <w:rFonts w:asciiTheme="minorHAnsi" w:eastAsiaTheme="minorEastAsia" w:hAnsiTheme="minorHAnsi" w:cstheme="minorBidi"/>
              <w:noProof/>
              <w:kern w:val="0"/>
              <w:sz w:val="22"/>
              <w:szCs w:val="22"/>
            </w:rPr>
          </w:pPr>
          <w:hyperlink w:anchor="_Toc526867132" w:history="1">
            <w:r w:rsidR="00082DFF" w:rsidRPr="0006443A">
              <w:rPr>
                <w:rStyle w:val="Lienhypertexte"/>
                <w:noProof/>
              </w:rPr>
              <w:t>V.2.a.</w:t>
            </w:r>
            <w:r w:rsidR="00082DFF">
              <w:rPr>
                <w:rFonts w:asciiTheme="minorHAnsi" w:eastAsiaTheme="minorEastAsia" w:hAnsiTheme="minorHAnsi" w:cstheme="minorBidi"/>
                <w:noProof/>
                <w:kern w:val="0"/>
                <w:sz w:val="22"/>
                <w:szCs w:val="22"/>
              </w:rPr>
              <w:tab/>
            </w:r>
            <w:r w:rsidR="00082DFF" w:rsidRPr="0006443A">
              <w:rPr>
                <w:rStyle w:val="Lienhypertexte"/>
                <w:noProof/>
              </w:rPr>
              <w:t>Makefile</w:t>
            </w:r>
            <w:r w:rsidR="00082DFF">
              <w:rPr>
                <w:noProof/>
                <w:webHidden/>
              </w:rPr>
              <w:tab/>
            </w:r>
            <w:r w:rsidR="00082DFF">
              <w:rPr>
                <w:noProof/>
                <w:webHidden/>
              </w:rPr>
              <w:fldChar w:fldCharType="begin"/>
            </w:r>
            <w:r w:rsidR="00082DFF">
              <w:rPr>
                <w:noProof/>
                <w:webHidden/>
              </w:rPr>
              <w:instrText xml:space="preserve"> PAGEREF _Toc526867132 \h </w:instrText>
            </w:r>
            <w:r w:rsidR="00082DFF">
              <w:rPr>
                <w:noProof/>
                <w:webHidden/>
              </w:rPr>
            </w:r>
            <w:r w:rsidR="00082DFF">
              <w:rPr>
                <w:noProof/>
                <w:webHidden/>
              </w:rPr>
              <w:fldChar w:fldCharType="separate"/>
            </w:r>
            <w:r w:rsidR="005A78E3">
              <w:rPr>
                <w:noProof/>
                <w:webHidden/>
              </w:rPr>
              <w:t>48</w:t>
            </w:r>
            <w:r w:rsidR="00082DFF">
              <w:rPr>
                <w:noProof/>
                <w:webHidden/>
              </w:rPr>
              <w:fldChar w:fldCharType="end"/>
            </w:r>
          </w:hyperlink>
        </w:p>
        <w:p w:rsidR="00082DFF" w:rsidRDefault="00654121">
          <w:pPr>
            <w:pStyle w:val="TM3"/>
            <w:tabs>
              <w:tab w:val="left" w:pos="1320"/>
              <w:tab w:val="right" w:leader="dot" w:pos="9628"/>
            </w:tabs>
            <w:rPr>
              <w:rFonts w:asciiTheme="minorHAnsi" w:eastAsiaTheme="minorEastAsia" w:hAnsiTheme="minorHAnsi" w:cstheme="minorBidi"/>
              <w:noProof/>
              <w:kern w:val="0"/>
              <w:sz w:val="22"/>
              <w:szCs w:val="22"/>
            </w:rPr>
          </w:pPr>
          <w:hyperlink w:anchor="_Toc526867133" w:history="1">
            <w:r w:rsidR="00082DFF" w:rsidRPr="0006443A">
              <w:rPr>
                <w:rStyle w:val="Lienhypertexte"/>
                <w:noProof/>
              </w:rPr>
              <w:t>V.2.b.</w:t>
            </w:r>
            <w:r w:rsidR="00082DFF">
              <w:rPr>
                <w:rFonts w:asciiTheme="minorHAnsi" w:eastAsiaTheme="minorEastAsia" w:hAnsiTheme="minorHAnsi" w:cstheme="minorBidi"/>
                <w:noProof/>
                <w:kern w:val="0"/>
                <w:sz w:val="22"/>
                <w:szCs w:val="22"/>
              </w:rPr>
              <w:tab/>
            </w:r>
            <w:r w:rsidR="00082DFF" w:rsidRPr="0006443A">
              <w:rPr>
                <w:rStyle w:val="Lienhypertexte"/>
                <w:noProof/>
              </w:rPr>
              <w:t>Gestion de la mémoire</w:t>
            </w:r>
            <w:r w:rsidR="00082DFF">
              <w:rPr>
                <w:noProof/>
                <w:webHidden/>
              </w:rPr>
              <w:tab/>
            </w:r>
            <w:r w:rsidR="00082DFF">
              <w:rPr>
                <w:noProof/>
                <w:webHidden/>
              </w:rPr>
              <w:fldChar w:fldCharType="begin"/>
            </w:r>
            <w:r w:rsidR="00082DFF">
              <w:rPr>
                <w:noProof/>
                <w:webHidden/>
              </w:rPr>
              <w:instrText xml:space="preserve"> PAGEREF _Toc526867133 \h </w:instrText>
            </w:r>
            <w:r w:rsidR="00082DFF">
              <w:rPr>
                <w:noProof/>
                <w:webHidden/>
              </w:rPr>
            </w:r>
            <w:r w:rsidR="00082DFF">
              <w:rPr>
                <w:noProof/>
                <w:webHidden/>
              </w:rPr>
              <w:fldChar w:fldCharType="separate"/>
            </w:r>
            <w:r w:rsidR="005A78E3">
              <w:rPr>
                <w:noProof/>
                <w:webHidden/>
              </w:rPr>
              <w:t>48</w:t>
            </w:r>
            <w:r w:rsidR="00082DFF">
              <w:rPr>
                <w:noProof/>
                <w:webHidden/>
              </w:rPr>
              <w:fldChar w:fldCharType="end"/>
            </w:r>
          </w:hyperlink>
        </w:p>
        <w:p w:rsidR="00082DFF" w:rsidRDefault="00654121">
          <w:pPr>
            <w:pStyle w:val="TM3"/>
            <w:tabs>
              <w:tab w:val="left" w:pos="1320"/>
              <w:tab w:val="right" w:leader="dot" w:pos="9628"/>
            </w:tabs>
            <w:rPr>
              <w:rFonts w:asciiTheme="minorHAnsi" w:eastAsiaTheme="minorEastAsia" w:hAnsiTheme="minorHAnsi" w:cstheme="minorBidi"/>
              <w:noProof/>
              <w:kern w:val="0"/>
              <w:sz w:val="22"/>
              <w:szCs w:val="22"/>
            </w:rPr>
          </w:pPr>
          <w:hyperlink w:anchor="_Toc526867134" w:history="1">
            <w:r w:rsidR="00082DFF" w:rsidRPr="0006443A">
              <w:rPr>
                <w:rStyle w:val="Lienhypertexte"/>
                <w:noProof/>
              </w:rPr>
              <w:t>V.2.c.</w:t>
            </w:r>
            <w:r w:rsidR="00082DFF">
              <w:rPr>
                <w:rFonts w:asciiTheme="minorHAnsi" w:eastAsiaTheme="minorEastAsia" w:hAnsiTheme="minorHAnsi" w:cstheme="minorBidi"/>
                <w:noProof/>
                <w:kern w:val="0"/>
                <w:sz w:val="22"/>
                <w:szCs w:val="22"/>
              </w:rPr>
              <w:tab/>
            </w:r>
            <w:r w:rsidR="00082DFF" w:rsidRPr="0006443A">
              <w:rPr>
                <w:rStyle w:val="Lienhypertexte"/>
                <w:noProof/>
              </w:rPr>
              <w:t>Pattern strategy</w:t>
            </w:r>
            <w:r w:rsidR="00082DFF">
              <w:rPr>
                <w:noProof/>
                <w:webHidden/>
              </w:rPr>
              <w:tab/>
            </w:r>
            <w:r w:rsidR="00082DFF">
              <w:rPr>
                <w:noProof/>
                <w:webHidden/>
              </w:rPr>
              <w:fldChar w:fldCharType="begin"/>
            </w:r>
            <w:r w:rsidR="00082DFF">
              <w:rPr>
                <w:noProof/>
                <w:webHidden/>
              </w:rPr>
              <w:instrText xml:space="preserve"> PAGEREF _Toc526867134 \h </w:instrText>
            </w:r>
            <w:r w:rsidR="00082DFF">
              <w:rPr>
                <w:noProof/>
                <w:webHidden/>
              </w:rPr>
            </w:r>
            <w:r w:rsidR="00082DFF">
              <w:rPr>
                <w:noProof/>
                <w:webHidden/>
              </w:rPr>
              <w:fldChar w:fldCharType="separate"/>
            </w:r>
            <w:r w:rsidR="005A78E3">
              <w:rPr>
                <w:noProof/>
                <w:webHidden/>
              </w:rPr>
              <w:t>49</w:t>
            </w:r>
            <w:r w:rsidR="00082DFF">
              <w:rPr>
                <w:noProof/>
                <w:webHidden/>
              </w:rPr>
              <w:fldChar w:fldCharType="end"/>
            </w:r>
          </w:hyperlink>
        </w:p>
        <w:p w:rsidR="00477F7F" w:rsidRDefault="000F57D6" w:rsidP="00990FF1">
          <w:pPr>
            <w:rPr>
              <w:ins w:id="17" w:author="vwallyn" w:date="2018-10-09T13:42:00Z"/>
            </w:rPr>
          </w:pPr>
          <w:ins w:id="18" w:author="vwallyn" w:date="2018-10-09T13:47:00Z">
            <w:r>
              <w:rPr>
                <w:b/>
                <w:bCs/>
              </w:rPr>
              <w:fldChar w:fldCharType="end"/>
            </w:r>
          </w:ins>
        </w:p>
        <w:customXmlInsRangeStart w:id="19" w:author="vwallyn" w:date="2018-10-09T13:47:00Z"/>
      </w:sdtContent>
    </w:sdt>
    <w:customXmlInsRangeEnd w:id="19"/>
    <w:p w:rsidR="00477F7F" w:rsidRDefault="00477F7F">
      <w:pPr>
        <w:pStyle w:val="MonTitreSection"/>
        <w:rPr>
          <w:ins w:id="20" w:author="vwallyn" w:date="2018-10-09T13:46:00Z"/>
        </w:rPr>
        <w:pPrChange w:id="21" w:author="vwallyn" w:date="2018-10-09T13:42:00Z">
          <w:pPr>
            <w:pStyle w:val="MonParagraphe"/>
          </w:pPr>
        </w:pPrChange>
      </w:pPr>
      <w:bookmarkStart w:id="22" w:name="_Toc526867092"/>
      <w:ins w:id="23" w:author="vwallyn" w:date="2018-10-09T13:43:00Z">
        <w:r>
          <w:lastRenderedPageBreak/>
          <w:t>Contexte de l’application</w:t>
        </w:r>
      </w:ins>
      <w:bookmarkEnd w:id="22"/>
    </w:p>
    <w:p w:rsidR="000F57D6" w:rsidRDefault="000F57D6">
      <w:pPr>
        <w:pStyle w:val="MonParagraphe"/>
        <w:rPr>
          <w:ins w:id="24" w:author="vwallyn" w:date="2018-10-09T13:50:00Z"/>
        </w:rPr>
      </w:pPr>
      <w:ins w:id="25" w:author="vwallyn" w:date="2018-10-09T13:48:00Z">
        <w:r>
          <w:t>Ce compte-rendu détaille la réalisation du TP POO1-2 en classe de 3IFA INSA de Lyon. Ce TP s</w:t>
        </w:r>
      </w:ins>
      <w:ins w:id="26" w:author="vwallyn" w:date="2018-10-09T13:49:00Z">
        <w:r>
          <w:t>’inscrit dans l’initiation des notions</w:t>
        </w:r>
      </w:ins>
      <w:ins w:id="27" w:author="vwallyn" w:date="2018-10-09T13:50:00Z">
        <w:r>
          <w:t xml:space="preserve"> abordées en cours : gestion de la mémoire et héritage en C++.</w:t>
        </w:r>
      </w:ins>
    </w:p>
    <w:p w:rsidR="000F57D6" w:rsidRDefault="000F57D6">
      <w:pPr>
        <w:pStyle w:val="MonParagraphe"/>
        <w:rPr>
          <w:ins w:id="28" w:author="vwallyn" w:date="2018-10-09T13:51:00Z"/>
        </w:rPr>
      </w:pPr>
      <w:ins w:id="29" w:author="vwallyn" w:date="2018-10-09T13:50:00Z">
        <w:r>
          <w:t>Dans ce cadre, l’application se propose de construire un catalogue de trajets et de proposer des parcours pour un voyage défini par une ville de départ et une ville d</w:t>
        </w:r>
      </w:ins>
      <w:ins w:id="30" w:author="vwallyn" w:date="2018-10-09T13:51:00Z">
        <w:r>
          <w:t>’arrivée.</w:t>
        </w:r>
      </w:ins>
    </w:p>
    <w:p w:rsidR="000F57D6" w:rsidRDefault="000F57D6">
      <w:pPr>
        <w:pStyle w:val="MonParagraphe"/>
        <w:rPr>
          <w:ins w:id="31" w:author="vwallyn" w:date="2018-10-09T13:52:00Z"/>
        </w:rPr>
      </w:pPr>
      <w:ins w:id="32" w:author="vwallyn" w:date="2018-10-09T13:51:00Z">
        <w:r>
          <w:t>Elle doit notamment respecter le cahier des charges suivant :</w:t>
        </w:r>
      </w:ins>
    </w:p>
    <w:p w:rsidR="000F57D6" w:rsidRDefault="000F57D6">
      <w:pPr>
        <w:pStyle w:val="MonParagraphe"/>
        <w:numPr>
          <w:ilvl w:val="0"/>
          <w:numId w:val="5"/>
        </w:numPr>
        <w:rPr>
          <w:ins w:id="33" w:author="vwallyn" w:date="2018-10-09T13:52:00Z"/>
        </w:rPr>
        <w:pPrChange w:id="34" w:author="vwallyn" w:date="2018-10-09T13:52:00Z">
          <w:pPr>
            <w:pStyle w:val="MonParagraphe"/>
          </w:pPr>
        </w:pPrChange>
      </w:pPr>
      <w:ins w:id="35" w:author="vwallyn" w:date="2018-10-09T13:52:00Z">
        <w:r>
          <w:t>Construction du catalogue : ajout de trajets au catalogue courant ; pour réaliser cette tâche, il faut être capable de saisir de nouveaux trajets qui pourront être simples ou composés.</w:t>
        </w:r>
      </w:ins>
    </w:p>
    <w:p w:rsidR="000F57D6" w:rsidRDefault="000F57D6">
      <w:pPr>
        <w:pStyle w:val="MonParagraphe"/>
        <w:numPr>
          <w:ilvl w:val="0"/>
          <w:numId w:val="5"/>
        </w:numPr>
        <w:rPr>
          <w:ins w:id="36" w:author="vwallyn" w:date="2018-10-09T13:53:00Z"/>
        </w:rPr>
        <w:pPrChange w:id="37" w:author="vwallyn" w:date="2018-10-09T13:52:00Z">
          <w:pPr>
            <w:pStyle w:val="MonParagraphe"/>
          </w:pPr>
        </w:pPrChange>
      </w:pPr>
      <w:ins w:id="38" w:author="vwallyn" w:date="2018-10-09T13:52:00Z">
        <w:r>
          <w:t>Affichage du catalogue courant</w:t>
        </w:r>
      </w:ins>
      <w:ins w:id="39" w:author="vwallyn" w:date="2018-10-09T13:53:00Z">
        <w:r>
          <w:t> </w:t>
        </w:r>
      </w:ins>
      <w:ins w:id="40" w:author="vwallyn" w:date="2018-10-09T13:52:00Z">
        <w:r>
          <w:t>:</w:t>
        </w:r>
      </w:ins>
      <w:ins w:id="41" w:author="vwallyn" w:date="2018-10-09T13:53:00Z">
        <w:r>
          <w:t xml:space="preserve"> à tout instant, il faut être en mesure d’afficher le catalogue courant (affichage d’objets hétérogènes – trajets simples ou composés). </w:t>
        </w:r>
      </w:ins>
    </w:p>
    <w:p w:rsidR="000F57D6" w:rsidRDefault="000F57D6">
      <w:pPr>
        <w:pStyle w:val="MonParagraphe"/>
        <w:numPr>
          <w:ilvl w:val="0"/>
          <w:numId w:val="5"/>
        </w:numPr>
        <w:rPr>
          <w:ins w:id="42" w:author="vwallyn" w:date="2018-10-09T13:54:00Z"/>
        </w:rPr>
        <w:pPrChange w:id="43" w:author="vwallyn" w:date="2018-10-09T13:52:00Z">
          <w:pPr>
            <w:pStyle w:val="MonParagraphe"/>
          </w:pPr>
        </w:pPrChange>
      </w:pPr>
      <w:ins w:id="44" w:author="vwallyn" w:date="2018-10-09T13:53:00Z">
        <w:r>
          <w:t>La recherche de parcours dans le catalogue courant : pour un voyage donné, défini par une ville de départ et d</w:t>
        </w:r>
      </w:ins>
      <w:ins w:id="45" w:author="vwallyn" w:date="2018-10-09T13:54:00Z">
        <w:r>
          <w:t xml:space="preserve">’arrivée, il faut retrouver dans le catalogue courant tous les parcours qui peuvent répondre à la demande. Cette recherche de parcours </w:t>
        </w:r>
      </w:ins>
      <w:ins w:id="46" w:author="vwallyn" w:date="2018-10-09T13:55:00Z">
        <w:r w:rsidR="00312689">
          <w:t>s’effectue de 2 manières</w:t>
        </w:r>
      </w:ins>
      <w:ins w:id="47" w:author="vwallyn" w:date="2018-10-09T13:54:00Z">
        <w:r>
          <w:t>.</w:t>
        </w:r>
      </w:ins>
    </w:p>
    <w:p w:rsidR="000F57D6" w:rsidRDefault="00312689">
      <w:pPr>
        <w:pStyle w:val="MonParagraphe"/>
        <w:numPr>
          <w:ilvl w:val="1"/>
          <w:numId w:val="5"/>
        </w:numPr>
        <w:rPr>
          <w:ins w:id="48" w:author="vwallyn" w:date="2018-10-09T13:55:00Z"/>
        </w:rPr>
        <w:pPrChange w:id="49" w:author="vwallyn" w:date="2018-10-09T13:54:00Z">
          <w:pPr>
            <w:pStyle w:val="MonParagraphe"/>
          </w:pPr>
        </w:pPrChange>
      </w:pPr>
      <w:ins w:id="50" w:author="vwallyn" w:date="2018-10-09T13:55:00Z">
        <w:r>
          <w:t>Recherche simple : recherche uniquement les parcours constitués d’un seul trajet simple ou composé.</w:t>
        </w:r>
      </w:ins>
    </w:p>
    <w:p w:rsidR="00312689" w:rsidRDefault="00312689">
      <w:pPr>
        <w:pStyle w:val="MonParagraphe"/>
        <w:numPr>
          <w:ilvl w:val="1"/>
          <w:numId w:val="5"/>
        </w:numPr>
        <w:rPr>
          <w:ins w:id="51" w:author="vwallyn" w:date="2018-10-09T13:56:00Z"/>
        </w:rPr>
        <w:pPrChange w:id="52" w:author="vwallyn" w:date="2018-10-09T13:54:00Z">
          <w:pPr>
            <w:pStyle w:val="MonParagraphe"/>
          </w:pPr>
        </w:pPrChange>
      </w:pPr>
      <w:ins w:id="53" w:author="vwallyn" w:date="2018-10-09T13:55:00Z">
        <w:r>
          <w:t>Recherche avancée : recherche les parcours constitués d’un ou plusieurs trajets, simples ou composés, par composition des trajets disponibles dans le catalogue.</w:t>
        </w:r>
      </w:ins>
    </w:p>
    <w:p w:rsidR="00312689" w:rsidRDefault="00312689">
      <w:pPr>
        <w:pStyle w:val="MonParagraphe"/>
        <w:rPr>
          <w:ins w:id="54" w:author="vwallyn" w:date="2018-10-09T13:56:00Z"/>
        </w:rPr>
      </w:pPr>
    </w:p>
    <w:p w:rsidR="00312689" w:rsidRDefault="00312689">
      <w:pPr>
        <w:pStyle w:val="MonParagraphe"/>
        <w:rPr>
          <w:ins w:id="55" w:author="vwallyn" w:date="2018-10-09T13:56:00Z"/>
        </w:rPr>
      </w:pPr>
    </w:p>
    <w:p w:rsidR="00312689" w:rsidRDefault="00312689">
      <w:pPr>
        <w:pStyle w:val="MonParagraphe"/>
        <w:rPr>
          <w:ins w:id="56" w:author="vwallyn" w:date="2018-10-09T13:56:00Z"/>
        </w:rPr>
      </w:pPr>
    </w:p>
    <w:p w:rsidR="00312689" w:rsidRDefault="00312689">
      <w:pPr>
        <w:pStyle w:val="MonParagraphe"/>
        <w:rPr>
          <w:ins w:id="57" w:author="vwallyn" w:date="2018-10-09T13:56:00Z"/>
        </w:rPr>
      </w:pPr>
    </w:p>
    <w:p w:rsidR="00312689" w:rsidRDefault="00312689">
      <w:pPr>
        <w:pStyle w:val="MonParagraphe"/>
        <w:rPr>
          <w:ins w:id="58" w:author="vwallyn" w:date="2018-10-09T13:56:00Z"/>
        </w:rPr>
      </w:pPr>
    </w:p>
    <w:p w:rsidR="00312689" w:rsidRDefault="00312689">
      <w:pPr>
        <w:pStyle w:val="MonParagraphe"/>
        <w:rPr>
          <w:ins w:id="59" w:author="vwallyn" w:date="2018-10-09T13:56:00Z"/>
        </w:rPr>
      </w:pPr>
    </w:p>
    <w:p w:rsidR="00312689" w:rsidRDefault="00312689">
      <w:pPr>
        <w:pStyle w:val="MonParagraphe"/>
        <w:rPr>
          <w:ins w:id="60" w:author="vwallyn" w:date="2018-10-09T13:56:00Z"/>
        </w:rPr>
      </w:pPr>
    </w:p>
    <w:p w:rsidR="00312689" w:rsidRDefault="00312689">
      <w:pPr>
        <w:pStyle w:val="MonParagraphe"/>
        <w:rPr>
          <w:ins w:id="61" w:author="vwallyn" w:date="2018-10-09T13:56:00Z"/>
        </w:rPr>
      </w:pPr>
    </w:p>
    <w:p w:rsidR="00312689" w:rsidRDefault="00312689">
      <w:pPr>
        <w:pStyle w:val="MonParagraphe"/>
        <w:rPr>
          <w:ins w:id="62" w:author="vwallyn" w:date="2018-10-09T13:56:00Z"/>
        </w:rPr>
      </w:pPr>
    </w:p>
    <w:p w:rsidR="00312689" w:rsidRDefault="00312689">
      <w:pPr>
        <w:pStyle w:val="MonParagraphe"/>
        <w:rPr>
          <w:ins w:id="63" w:author="vwallyn" w:date="2018-10-09T13:56:00Z"/>
        </w:rPr>
      </w:pPr>
    </w:p>
    <w:p w:rsidR="00312689" w:rsidRDefault="00312689">
      <w:pPr>
        <w:pStyle w:val="MonParagraphe"/>
        <w:rPr>
          <w:ins w:id="64" w:author="vwallyn" w:date="2018-10-09T13:56:00Z"/>
        </w:rPr>
      </w:pPr>
    </w:p>
    <w:p w:rsidR="00312689" w:rsidRDefault="00312689">
      <w:pPr>
        <w:pStyle w:val="MonParagraphe"/>
        <w:rPr>
          <w:ins w:id="65" w:author="vwallyn" w:date="2018-10-09T13:56:00Z"/>
        </w:rPr>
      </w:pPr>
    </w:p>
    <w:p w:rsidR="00312689" w:rsidRDefault="00312689">
      <w:pPr>
        <w:pStyle w:val="MonParagraphe"/>
        <w:rPr>
          <w:ins w:id="66" w:author="vwallyn" w:date="2018-10-09T13:56:00Z"/>
        </w:rPr>
      </w:pPr>
    </w:p>
    <w:p w:rsidR="00312689" w:rsidRDefault="00312689">
      <w:pPr>
        <w:pStyle w:val="MonParagraphe"/>
        <w:rPr>
          <w:ins w:id="67" w:author="vwallyn" w:date="2018-10-09T13:56:00Z"/>
        </w:rPr>
      </w:pPr>
    </w:p>
    <w:p w:rsidR="00312689" w:rsidRDefault="00312689">
      <w:pPr>
        <w:pStyle w:val="MonParagraphe"/>
        <w:rPr>
          <w:ins w:id="68" w:author="vwallyn" w:date="2018-10-09T13:56:00Z"/>
        </w:rPr>
      </w:pPr>
    </w:p>
    <w:p w:rsidR="00312689" w:rsidRDefault="00312689">
      <w:pPr>
        <w:pStyle w:val="MonParagraphe"/>
        <w:rPr>
          <w:ins w:id="69" w:author="vwallyn" w:date="2018-10-09T13:56:00Z"/>
        </w:rPr>
      </w:pPr>
    </w:p>
    <w:p w:rsidR="00312689" w:rsidRDefault="00312689">
      <w:pPr>
        <w:pStyle w:val="MonParagraphe"/>
        <w:rPr>
          <w:ins w:id="70" w:author="vwallyn" w:date="2018-10-09T13:56:00Z"/>
        </w:rPr>
      </w:pPr>
    </w:p>
    <w:p w:rsidR="00312689" w:rsidRPr="000F57D6" w:rsidRDefault="00312689">
      <w:pPr>
        <w:pStyle w:val="MonParagraphe"/>
        <w:rPr>
          <w:ins w:id="71" w:author="vwallyn" w:date="2018-10-09T13:43:00Z"/>
        </w:rPr>
      </w:pPr>
    </w:p>
    <w:p w:rsidR="00477F7F" w:rsidRDefault="00477F7F">
      <w:pPr>
        <w:pStyle w:val="MonTitreSection"/>
        <w:rPr>
          <w:ins w:id="72" w:author="vwallyn" w:date="2018-10-09T13:56:00Z"/>
        </w:rPr>
        <w:pPrChange w:id="73" w:author="vwallyn" w:date="2018-10-09T13:42:00Z">
          <w:pPr>
            <w:pStyle w:val="MonParagraphe"/>
          </w:pPr>
        </w:pPrChange>
      </w:pPr>
      <w:bookmarkStart w:id="74" w:name="_Toc526867093"/>
      <w:ins w:id="75" w:author="vwallyn" w:date="2018-10-09T13:43:00Z">
        <w:r>
          <w:lastRenderedPageBreak/>
          <w:t>Description détaillée des classes</w:t>
        </w:r>
      </w:ins>
      <w:bookmarkEnd w:id="74"/>
    </w:p>
    <w:p w:rsidR="00312689" w:rsidRDefault="00312689">
      <w:pPr>
        <w:pStyle w:val="MonParagraphe"/>
        <w:rPr>
          <w:ins w:id="76" w:author="vwallyn" w:date="2018-10-09T13:56:00Z"/>
        </w:rPr>
      </w:pPr>
    </w:p>
    <w:p w:rsidR="00312689" w:rsidRPr="00CD78B4" w:rsidRDefault="00CD78B4">
      <w:pPr>
        <w:pStyle w:val="MonParagraphe"/>
        <w:rPr>
          <w:ins w:id="77" w:author="vwallyn" w:date="2018-10-09T13:56:00Z"/>
        </w:rPr>
      </w:pPr>
      <w:ins w:id="78" w:author="vwallyn" w:date="2018-10-09T14:52:00Z">
        <w:r>
          <w:t>Une vision globale de l’application peut se faire à travers le diagramme de classes suivant. (Note</w:t>
        </w:r>
      </w:ins>
      <w:ins w:id="79" w:author="vwallyn" w:date="2018-10-09T14:53:00Z">
        <w:r>
          <w:t> </w:t>
        </w:r>
      </w:ins>
      <w:ins w:id="80" w:author="vwallyn" w:date="2018-10-09T14:52:00Z">
        <w:r>
          <w:t>:</w:t>
        </w:r>
      </w:ins>
      <w:ins w:id="81" w:author="vwallyn" w:date="2018-10-09T14:53:00Z">
        <w:r>
          <w:t xml:space="preserve"> tous les membres publics y sont renseignés</w:t>
        </w:r>
        <w:r w:rsidRPr="007B6CA0">
          <w:t xml:space="preserve">. En revanche, le diagramme ne présente pas de manière exhaustive les </w:t>
        </w:r>
        <w:r>
          <w:t>membres privés/protégés par soucis de concision.)</w:t>
        </w:r>
      </w:ins>
    </w:p>
    <w:p w:rsidR="00312689" w:rsidRDefault="00215CB7">
      <w:pPr>
        <w:pStyle w:val="MonParagraphe"/>
        <w:rPr>
          <w:ins w:id="82" w:author="vwallyn" w:date="2018-10-09T13:56:00Z"/>
        </w:rPr>
      </w:pPr>
      <w:ins w:id="83" w:author="vwallyn" w:date="2018-10-09T13:57:00Z">
        <w:r>
          <w:rPr>
            <w:noProof/>
          </w:rPr>
          <w:drawing>
            <wp:anchor distT="0" distB="0" distL="114300" distR="114300" simplePos="0" relativeHeight="251749376" behindDoc="0" locked="0" layoutInCell="1" allowOverlap="1">
              <wp:simplePos x="0" y="0"/>
              <wp:positionH relativeFrom="column">
                <wp:posOffset>-82299</wp:posOffset>
              </wp:positionH>
              <wp:positionV relativeFrom="paragraph">
                <wp:posOffset>311785</wp:posOffset>
              </wp:positionV>
              <wp:extent cx="6608666" cy="5753427"/>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608666" cy="57534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rsidR="00CD78B4" w:rsidRDefault="00CD78B4">
      <w:pPr>
        <w:pStyle w:val="MonParagraphe"/>
        <w:keepNext/>
        <w:jc w:val="left"/>
        <w:rPr>
          <w:ins w:id="84" w:author="vwallyn" w:date="2018-10-09T14:57:00Z"/>
        </w:rPr>
        <w:pPrChange w:id="85" w:author="vwallyn" w:date="2018-10-09T14:57:00Z">
          <w:pPr>
            <w:pStyle w:val="MonParagraphe"/>
            <w:jc w:val="left"/>
          </w:pPr>
        </w:pPrChange>
      </w:pPr>
    </w:p>
    <w:p w:rsidR="00312689" w:rsidRDefault="00CD78B4">
      <w:pPr>
        <w:pStyle w:val="Lgende"/>
        <w:rPr>
          <w:ins w:id="86" w:author="vwallyn" w:date="2018-10-09T13:56:00Z"/>
        </w:rPr>
        <w:pPrChange w:id="87" w:author="vwallyn" w:date="2018-10-09T14:57:00Z">
          <w:pPr>
            <w:pStyle w:val="MonParagraphe"/>
          </w:pPr>
        </w:pPrChange>
      </w:pPr>
      <w:ins w:id="88" w:author="vwallyn" w:date="2018-10-09T14:57:00Z">
        <w:r>
          <w:t xml:space="preserve">Figure </w:t>
        </w:r>
        <w:r>
          <w:fldChar w:fldCharType="begin"/>
        </w:r>
        <w:r>
          <w:instrText xml:space="preserve"> SEQ Figure \* ARABIC </w:instrText>
        </w:r>
      </w:ins>
      <w:r>
        <w:fldChar w:fldCharType="separate"/>
      </w:r>
      <w:r w:rsidR="005A78E3">
        <w:rPr>
          <w:noProof/>
        </w:rPr>
        <w:t>1</w:t>
      </w:r>
      <w:ins w:id="89" w:author="vwallyn" w:date="2018-10-09T14:57:00Z">
        <w:r>
          <w:fldChar w:fldCharType="end"/>
        </w:r>
        <w:r>
          <w:t xml:space="preserve"> – Diagramme de classes de l’application </w:t>
        </w:r>
        <w:proofErr w:type="spellStart"/>
        <w:r>
          <w:t>VoyageVoyage</w:t>
        </w:r>
      </w:ins>
      <w:proofErr w:type="spellEnd"/>
    </w:p>
    <w:p w:rsidR="00312689" w:rsidRDefault="00312689">
      <w:pPr>
        <w:pStyle w:val="MonParagraphe"/>
        <w:rPr>
          <w:ins w:id="90" w:author="vwallyn" w:date="2018-10-09T13:56:00Z"/>
        </w:rPr>
      </w:pPr>
    </w:p>
    <w:p w:rsidR="00312689" w:rsidRDefault="00312689">
      <w:pPr>
        <w:pStyle w:val="MonParagraphe"/>
        <w:rPr>
          <w:ins w:id="91" w:author="vwallyn" w:date="2018-10-09T13:57:00Z"/>
        </w:rPr>
      </w:pPr>
    </w:p>
    <w:p w:rsidR="00312689" w:rsidRDefault="00312689">
      <w:pPr>
        <w:pStyle w:val="MonParagraphe"/>
        <w:rPr>
          <w:ins w:id="92" w:author="vwallyn" w:date="2018-10-09T13:57:00Z"/>
        </w:rPr>
      </w:pPr>
    </w:p>
    <w:p w:rsidR="00312689" w:rsidRDefault="00312689">
      <w:pPr>
        <w:pStyle w:val="MonParagraphe"/>
        <w:rPr>
          <w:ins w:id="93" w:author="vwallyn" w:date="2018-10-09T13:57:00Z"/>
        </w:rPr>
      </w:pPr>
    </w:p>
    <w:p w:rsidR="00312689" w:rsidRDefault="00312689">
      <w:pPr>
        <w:pStyle w:val="MonParagraphe"/>
        <w:rPr>
          <w:ins w:id="94" w:author="vwallyn" w:date="2018-10-09T13:57:00Z"/>
        </w:rPr>
      </w:pPr>
    </w:p>
    <w:p w:rsidR="00312689" w:rsidRDefault="00312689">
      <w:pPr>
        <w:pStyle w:val="MonParagraphe"/>
        <w:rPr>
          <w:ins w:id="95" w:author="vwallyn" w:date="2018-10-09T13:57:00Z"/>
        </w:rPr>
      </w:pPr>
    </w:p>
    <w:p w:rsidR="00312689" w:rsidRDefault="005D0EF8">
      <w:pPr>
        <w:pStyle w:val="MonParagraphe"/>
        <w:rPr>
          <w:ins w:id="96" w:author="vwallyn" w:date="2018-10-09T14:11:00Z"/>
        </w:rPr>
      </w:pPr>
      <w:ins w:id="97" w:author="vwallyn" w:date="2018-10-09T14:07:00Z">
        <w:r>
          <w:t>Le point d’entrée de l’application se fait au niveau de la méthode « </w:t>
        </w:r>
        <w:proofErr w:type="spellStart"/>
        <w:proofErr w:type="gramStart"/>
        <w:r>
          <w:t>Run</w:t>
        </w:r>
        <w:proofErr w:type="spellEnd"/>
        <w:r>
          <w:t>(</w:t>
        </w:r>
        <w:proofErr w:type="gramEnd"/>
        <w:r>
          <w:t xml:space="preserve">) » de la classe </w:t>
        </w:r>
        <w:proofErr w:type="spellStart"/>
        <w:r>
          <w:t>Catalog</w:t>
        </w:r>
        <w:proofErr w:type="spellEnd"/>
        <w:r>
          <w:t xml:space="preserve">. Cette classe gère l’interface utilisateur </w:t>
        </w:r>
      </w:ins>
      <w:ins w:id="98" w:author="vwallyn" w:date="2018-10-09T14:08:00Z">
        <w:r>
          <w:t xml:space="preserve">basée sur un menu console. </w:t>
        </w:r>
      </w:ins>
      <w:ins w:id="99" w:author="vwallyn" w:date="2018-10-09T14:55:00Z">
        <w:r w:rsidR="00CD78B4">
          <w:t xml:space="preserve">En ce sens, elle possède un ensemble de méthodes permettant de gérer et de formater les entrées utilisateurs ainsi qu’un ensemble de méthodes liées à l’affichage du menu de l’application. </w:t>
        </w:r>
      </w:ins>
      <w:ins w:id="100" w:author="vwallyn" w:date="2018-10-09T14:54:00Z">
        <w:r w:rsidR="00CD78B4">
          <w:t>Elle encapsule un « </w:t>
        </w:r>
        <w:proofErr w:type="spellStart"/>
        <w:r w:rsidR="00CD78B4">
          <w:t>PathArray</w:t>
        </w:r>
        <w:proofErr w:type="spellEnd"/>
        <w:r w:rsidR="00CD78B4">
          <w:t> » qui stock</w:t>
        </w:r>
      </w:ins>
      <w:ins w:id="101" w:author="vwallyn" w:date="2018-10-09T14:56:00Z">
        <w:r w:rsidR="00CD78B4">
          <w:t>e</w:t>
        </w:r>
      </w:ins>
      <w:ins w:id="102" w:author="vwallyn" w:date="2018-10-09T14:54:00Z">
        <w:r w:rsidR="00CD78B4">
          <w:t xml:space="preserve"> tous les </w:t>
        </w:r>
      </w:ins>
      <w:ins w:id="103" w:author="vwallyn" w:date="2018-10-09T14:56:00Z">
        <w:r w:rsidR="00CD78B4">
          <w:t>trajets</w:t>
        </w:r>
      </w:ins>
      <w:ins w:id="104" w:author="vwallyn" w:date="2018-10-09T14:54:00Z">
        <w:r w:rsidR="00CD78B4">
          <w:t xml:space="preserve"> renseignés et un « </w:t>
        </w:r>
        <w:proofErr w:type="spellStart"/>
        <w:r w:rsidR="00CD78B4">
          <w:t>SearchEngine</w:t>
        </w:r>
        <w:proofErr w:type="spellEnd"/>
        <w:r w:rsidR="00CD78B4">
          <w:t xml:space="preserve"> » permettant d’effectuer des recherches de </w:t>
        </w:r>
      </w:ins>
      <w:ins w:id="105" w:author="vwallyn" w:date="2018-10-09T14:56:00Z">
        <w:r w:rsidR="00CD78B4">
          <w:t>parcours</w:t>
        </w:r>
      </w:ins>
      <w:ins w:id="106" w:author="vwallyn" w:date="2018-10-09T14:09:00Z">
        <w:r>
          <w:t>. Les différents choix utilisateurs provoqueront les différentes manipulations possibles du catalogue</w:t>
        </w:r>
      </w:ins>
      <w:ins w:id="107" w:author="vwallyn" w:date="2018-10-09T14:11:00Z">
        <w:r>
          <w:t> </w:t>
        </w:r>
      </w:ins>
      <w:ins w:id="108" w:author="vwallyn" w:date="2018-10-09T14:09:00Z">
        <w:r>
          <w:t>courant</w:t>
        </w:r>
      </w:ins>
      <w:ins w:id="109" w:author="vwallyn" w:date="2018-10-09T14:11:00Z">
        <w:r>
          <w:t> </w:t>
        </w:r>
      </w:ins>
      <w:ins w:id="110" w:author="vwallyn" w:date="2018-10-09T14:09:00Z">
        <w:r>
          <w:t>:</w:t>
        </w:r>
      </w:ins>
      <w:ins w:id="111" w:author="vwallyn" w:date="2018-10-09T14:11:00Z">
        <w:r>
          <w:t xml:space="preserve"> ajout d’un trajet, affichage du catalogue, recherche de parcours.</w:t>
        </w:r>
      </w:ins>
    </w:p>
    <w:p w:rsidR="005D0EF8" w:rsidRDefault="005D0EF8">
      <w:pPr>
        <w:pStyle w:val="MonParagraphe"/>
        <w:rPr>
          <w:ins w:id="112" w:author="vwallyn" w:date="2018-10-09T14:22:00Z"/>
        </w:rPr>
      </w:pPr>
      <w:ins w:id="113" w:author="vwallyn" w:date="2018-10-09T14:11:00Z">
        <w:r>
          <w:t xml:space="preserve">La gestion des trajets est </w:t>
        </w:r>
      </w:ins>
      <w:r w:rsidR="009D24F5">
        <w:t>inspirée</w:t>
      </w:r>
      <w:ins w:id="114" w:author="vwallyn" w:date="2018-10-09T14:11:00Z">
        <w:r>
          <w:t xml:space="preserve"> d’un pattern Composite. </w:t>
        </w:r>
      </w:ins>
      <w:ins w:id="115" w:author="vwallyn" w:date="2018-10-09T14:12:00Z">
        <w:r>
          <w:t>En effet, on peut remarquer qu’un trajet composé peut lui-même être composé d’un trajet composé.</w:t>
        </w:r>
      </w:ins>
      <w:ins w:id="116" w:author="vwallyn" w:date="2018-10-09T14:13:00Z">
        <w:r>
          <w:t xml:space="preserve"> De plus, la manipulation dans le </w:t>
        </w:r>
        <w:proofErr w:type="spellStart"/>
        <w:r>
          <w:t>PathArray</w:t>
        </w:r>
        <w:proofErr w:type="spellEnd"/>
        <w:r>
          <w:t xml:space="preserve"> devant être transparente entre trajet simple et composé, </w:t>
        </w:r>
      </w:ins>
      <w:ins w:id="117" w:author="vwallyn" w:date="2018-10-09T14:14:00Z">
        <w:r>
          <w:t xml:space="preserve">cette architecture basée sur une classe abstraite Path et deux classes concrètes </w:t>
        </w:r>
        <w:proofErr w:type="spellStart"/>
        <w:r>
          <w:t>SimplePath</w:t>
        </w:r>
        <w:proofErr w:type="spellEnd"/>
        <w:r>
          <w:t xml:space="preserve"> et </w:t>
        </w:r>
        <w:proofErr w:type="spellStart"/>
        <w:r>
          <w:t>ComposedPath</w:t>
        </w:r>
        <w:proofErr w:type="spellEnd"/>
        <w:r>
          <w:t xml:space="preserve"> représentant respectivement un trajet simple et un trajet </w:t>
        </w:r>
      </w:ins>
      <w:ins w:id="118" w:author="vwallyn" w:date="2018-10-09T14:15:00Z">
        <w:r>
          <w:t>composé s’est naturellement imposée.</w:t>
        </w:r>
      </w:ins>
      <w:ins w:id="119" w:author="vwallyn" w:date="2018-10-09T14:13:00Z">
        <w:r>
          <w:t xml:space="preserve"> </w:t>
        </w:r>
      </w:ins>
      <w:ins w:id="120" w:author="vwallyn" w:date="2018-10-09T14:12:00Z">
        <w:r>
          <w:t xml:space="preserve"> </w:t>
        </w:r>
      </w:ins>
      <w:ins w:id="121" w:author="vwallyn" w:date="2018-10-09T14:17:00Z">
        <w:r w:rsidR="00E63417">
          <w:t>Les attributs « </w:t>
        </w:r>
        <w:proofErr w:type="spellStart"/>
        <w:r w:rsidR="00E63417">
          <w:t>startCity</w:t>
        </w:r>
        <w:proofErr w:type="spellEnd"/>
        <w:r w:rsidR="00E63417">
          <w:t> » et « </w:t>
        </w:r>
        <w:proofErr w:type="spellStart"/>
        <w:r w:rsidR="00E63417">
          <w:t>endCity</w:t>
        </w:r>
      </w:ins>
      <w:proofErr w:type="spellEnd"/>
      <w:ins w:id="122" w:author="vwallyn" w:date="2018-10-09T14:18:00Z">
        <w:r w:rsidR="00E63417">
          <w:t xml:space="preserve"> » sont placés dans la classe </w:t>
        </w:r>
        <w:proofErr w:type="spellStart"/>
        <w:r w:rsidR="00E63417">
          <w:t>SimplePath</w:t>
        </w:r>
        <w:proofErr w:type="spellEnd"/>
        <w:r w:rsidR="00E63417">
          <w:t xml:space="preserve"> plutôt que la classe mère Path. </w:t>
        </w:r>
      </w:ins>
      <w:ins w:id="123" w:author="vwallyn" w:date="2018-10-09T14:19:00Z">
        <w:r w:rsidR="00E63417">
          <w:t>Dans le cas contraire</w:t>
        </w:r>
      </w:ins>
      <w:ins w:id="124" w:author="vwallyn" w:date="2018-10-09T14:18:00Z">
        <w:r w:rsidR="00E63417">
          <w:t xml:space="preserve">, </w:t>
        </w:r>
      </w:ins>
      <w:ins w:id="125" w:author="vwallyn" w:date="2018-10-09T14:19:00Z">
        <w:r w:rsidR="00E63417">
          <w:t xml:space="preserve">comme </w:t>
        </w:r>
      </w:ins>
      <w:ins w:id="126" w:author="vwallyn" w:date="2018-10-09T14:18:00Z">
        <w:r w:rsidR="00E63417">
          <w:t>ces informations peuvent être retrouvées dans le</w:t>
        </w:r>
      </w:ins>
      <w:ins w:id="127" w:author="vwallyn" w:date="2018-10-09T14:19:00Z">
        <w:r w:rsidR="00E63417">
          <w:t>s différents</w:t>
        </w:r>
      </w:ins>
      <w:ins w:id="128" w:author="vwallyn" w:date="2018-10-09T14:18:00Z">
        <w:r w:rsidR="00E63417">
          <w:t xml:space="preserve"> trajet</w:t>
        </w:r>
      </w:ins>
      <w:ins w:id="129" w:author="vwallyn" w:date="2018-10-09T14:19:00Z">
        <w:r w:rsidR="00E63417">
          <w:t>s du trajet</w:t>
        </w:r>
      </w:ins>
      <w:ins w:id="130" w:author="vwallyn" w:date="2018-10-09T14:18:00Z">
        <w:r w:rsidR="00E63417">
          <w:t xml:space="preserve"> composé</w:t>
        </w:r>
      </w:ins>
      <w:ins w:id="131" w:author="vwallyn" w:date="2018-10-09T14:19:00Z">
        <w:r w:rsidR="00E63417">
          <w:t xml:space="preserve">, cela aurait </w:t>
        </w:r>
      </w:ins>
      <w:ins w:id="132" w:author="vwallyn" w:date="2018-10-09T14:20:00Z">
        <w:r w:rsidR="00E63417">
          <w:t xml:space="preserve">causé une redondance de ces informations pour les instances de </w:t>
        </w:r>
        <w:proofErr w:type="spellStart"/>
        <w:r w:rsidR="00E63417">
          <w:t>ComposedPath</w:t>
        </w:r>
        <w:proofErr w:type="spellEnd"/>
        <w:r w:rsidR="00E63417">
          <w:t>.</w:t>
        </w:r>
      </w:ins>
      <w:ins w:id="133" w:author="vwallyn" w:date="2018-10-09T14:21:00Z">
        <w:r w:rsidR="00E63417">
          <w:t xml:space="preserve"> De manière similaire, l’attribut représentant le moyen de transport n’a de sens que dans un trajet simple, les trajets composés pouvant être définis par plusieurs trajets aux moyens de transport différents.</w:t>
        </w:r>
      </w:ins>
    </w:p>
    <w:p w:rsidR="00E63417" w:rsidRDefault="00E63417">
      <w:pPr>
        <w:pStyle w:val="MonParagraphe"/>
        <w:rPr>
          <w:ins w:id="134" w:author="vwallyn" w:date="2018-10-09T14:27:00Z"/>
        </w:rPr>
      </w:pPr>
      <w:ins w:id="135" w:author="vwallyn" w:date="2018-10-09T14:22:00Z">
        <w:r>
          <w:t xml:space="preserve">La classe </w:t>
        </w:r>
        <w:proofErr w:type="spellStart"/>
        <w:r>
          <w:t>S</w:t>
        </w:r>
      </w:ins>
      <w:ins w:id="136" w:author="vwallyn" w:date="2018-10-09T14:23:00Z">
        <w:r>
          <w:t>earchEngine</w:t>
        </w:r>
        <w:proofErr w:type="spellEnd"/>
        <w:r>
          <w:t xml:space="preserve"> s’occupe </w:t>
        </w:r>
      </w:ins>
      <w:ins w:id="137" w:author="vwallyn" w:date="2018-10-09T14:24:00Z">
        <w:r>
          <w:t xml:space="preserve">de la recherche, notamment en implémentant deux algorithmes pour la recherche « simple » et la recherche </w:t>
        </w:r>
      </w:ins>
      <w:ins w:id="138" w:author="vwallyn" w:date="2018-10-09T14:25:00Z">
        <w:r>
          <w:t>« avancée »</w:t>
        </w:r>
      </w:ins>
      <w:ins w:id="139" w:author="vwallyn" w:date="2018-10-09T14:23:00Z">
        <w:r>
          <w:t>.</w:t>
        </w:r>
      </w:ins>
      <w:ins w:id="140" w:author="vwallyn" w:date="2018-10-09T14:25:00Z">
        <w:r>
          <w:t xml:space="preserve"> Son rôle étant clairement défini et l’algorithme de recherche relativement lourd, c</w:t>
        </w:r>
      </w:ins>
      <w:ins w:id="141" w:author="vwallyn" w:date="2018-10-09T14:26:00Z">
        <w:r>
          <w:t xml:space="preserve">’est une entité propre </w:t>
        </w:r>
        <w:r w:rsidR="00040990">
          <w:t>détachée du catalogue (à l’inverse par exemple, de l</w:t>
        </w:r>
      </w:ins>
      <w:ins w:id="142" w:author="vwallyn" w:date="2018-10-09T14:27:00Z">
        <w:r w:rsidR="00040990">
          <w:t>’affichage)</w:t>
        </w:r>
      </w:ins>
      <w:ins w:id="143" w:author="vwallyn" w:date="2018-10-09T14:23:00Z">
        <w:r w:rsidR="00040990">
          <w:t xml:space="preserve">. </w:t>
        </w:r>
      </w:ins>
    </w:p>
    <w:p w:rsidR="00040990" w:rsidRDefault="00040990">
      <w:pPr>
        <w:pStyle w:val="MonParagraphe"/>
        <w:rPr>
          <w:ins w:id="144" w:author="vwallyn" w:date="2018-10-09T14:20:00Z"/>
        </w:rPr>
      </w:pPr>
      <w:ins w:id="145" w:author="vwallyn" w:date="2018-10-09T14:27:00Z">
        <w:r>
          <w:t xml:space="preserve">La classe </w:t>
        </w:r>
        <w:proofErr w:type="spellStart"/>
        <w:r>
          <w:t>PathArray</w:t>
        </w:r>
        <w:proofErr w:type="spellEnd"/>
        <w:r>
          <w:t xml:space="preserve"> représente une collection de trajets manipulée en interne sous la forme d</w:t>
        </w:r>
      </w:ins>
      <w:ins w:id="146" w:author="vwallyn" w:date="2018-10-09T14:28:00Z">
        <w:r>
          <w:t>’un tableau dynamique. Les détails de l’implémentation peuvent se trouver dans la partie suivante.</w:t>
        </w:r>
      </w:ins>
    </w:p>
    <w:p w:rsidR="00E63417" w:rsidRDefault="00E63417">
      <w:pPr>
        <w:pStyle w:val="MonParagraphe"/>
        <w:rPr>
          <w:ins w:id="147" w:author="vwallyn" w:date="2018-10-09T13:57:00Z"/>
        </w:rPr>
      </w:pPr>
    </w:p>
    <w:p w:rsidR="00312689" w:rsidRDefault="00312689">
      <w:pPr>
        <w:pStyle w:val="MonParagraphe"/>
        <w:rPr>
          <w:ins w:id="148" w:author="vwallyn" w:date="2018-10-09T13:57:00Z"/>
        </w:rPr>
      </w:pPr>
    </w:p>
    <w:p w:rsidR="00312689" w:rsidRDefault="00312689">
      <w:pPr>
        <w:pStyle w:val="MonParagraphe"/>
        <w:rPr>
          <w:ins w:id="149" w:author="vwallyn" w:date="2018-10-09T13:57:00Z"/>
        </w:rPr>
      </w:pPr>
    </w:p>
    <w:p w:rsidR="00312689" w:rsidRDefault="00312689">
      <w:pPr>
        <w:pStyle w:val="MonParagraphe"/>
        <w:rPr>
          <w:ins w:id="150" w:author="vwallyn" w:date="2018-10-09T13:57:00Z"/>
        </w:rPr>
      </w:pPr>
    </w:p>
    <w:p w:rsidR="00312689" w:rsidRDefault="00312689">
      <w:pPr>
        <w:pStyle w:val="MonParagraphe"/>
        <w:rPr>
          <w:ins w:id="151" w:author="vwallyn" w:date="2018-10-09T13:57:00Z"/>
        </w:rPr>
      </w:pPr>
    </w:p>
    <w:p w:rsidR="00312689" w:rsidRDefault="00312689">
      <w:pPr>
        <w:pStyle w:val="MonParagraphe"/>
        <w:rPr>
          <w:ins w:id="152" w:author="vwallyn" w:date="2018-10-09T13:57:00Z"/>
        </w:rPr>
      </w:pPr>
    </w:p>
    <w:p w:rsidR="00312689" w:rsidRDefault="00312689">
      <w:pPr>
        <w:pStyle w:val="MonParagraphe"/>
        <w:rPr>
          <w:ins w:id="153" w:author="vwallyn" w:date="2018-10-09T13:57:00Z"/>
        </w:rPr>
      </w:pPr>
    </w:p>
    <w:p w:rsidR="00312689" w:rsidRDefault="00312689">
      <w:pPr>
        <w:pStyle w:val="MonParagraphe"/>
        <w:rPr>
          <w:ins w:id="154" w:author="vwallyn" w:date="2018-10-09T13:57:00Z"/>
        </w:rPr>
      </w:pPr>
    </w:p>
    <w:p w:rsidR="00312689" w:rsidRDefault="00312689">
      <w:pPr>
        <w:pStyle w:val="MonParagraphe"/>
        <w:rPr>
          <w:ins w:id="155" w:author="vwallyn" w:date="2018-10-09T13:57:00Z"/>
        </w:rPr>
      </w:pPr>
    </w:p>
    <w:p w:rsidR="00312689" w:rsidRDefault="00312689">
      <w:pPr>
        <w:pStyle w:val="MonParagraphe"/>
        <w:rPr>
          <w:ins w:id="156" w:author="vwallyn" w:date="2018-10-09T13:57:00Z"/>
        </w:rPr>
      </w:pPr>
    </w:p>
    <w:p w:rsidR="00312689" w:rsidRDefault="00312689">
      <w:pPr>
        <w:pStyle w:val="MonParagraphe"/>
        <w:rPr>
          <w:ins w:id="157" w:author="vwallyn" w:date="2018-10-09T13:57:00Z"/>
        </w:rPr>
      </w:pPr>
    </w:p>
    <w:p w:rsidR="00312689" w:rsidRDefault="00312689">
      <w:pPr>
        <w:pStyle w:val="MonParagraphe"/>
        <w:rPr>
          <w:ins w:id="158" w:author="vwallyn" w:date="2018-10-09T13:57:00Z"/>
        </w:rPr>
      </w:pPr>
    </w:p>
    <w:p w:rsidR="00312689" w:rsidRDefault="00312689">
      <w:pPr>
        <w:pStyle w:val="MonParagraphe"/>
        <w:rPr>
          <w:ins w:id="159" w:author="vwallyn" w:date="2018-10-09T13:57:00Z"/>
        </w:rPr>
      </w:pPr>
    </w:p>
    <w:p w:rsidR="00312689" w:rsidRDefault="00312689">
      <w:pPr>
        <w:pStyle w:val="MonParagraphe"/>
        <w:rPr>
          <w:ins w:id="160" w:author="vwallyn" w:date="2018-10-09T13:57:00Z"/>
        </w:rPr>
      </w:pPr>
    </w:p>
    <w:p w:rsidR="00312689" w:rsidRDefault="00312689">
      <w:pPr>
        <w:pStyle w:val="MonParagraphe"/>
        <w:rPr>
          <w:ins w:id="161" w:author="vwallyn" w:date="2018-10-09T13:57:00Z"/>
        </w:rPr>
      </w:pPr>
    </w:p>
    <w:p w:rsidR="00312689" w:rsidRDefault="00312689">
      <w:pPr>
        <w:pStyle w:val="MonParagraphe"/>
        <w:rPr>
          <w:ins w:id="162" w:author="vwallyn" w:date="2018-10-09T13:57:00Z"/>
        </w:rPr>
      </w:pPr>
    </w:p>
    <w:p w:rsidR="00312689" w:rsidRPr="00312689" w:rsidRDefault="00312689">
      <w:pPr>
        <w:pStyle w:val="MonParagraphe"/>
        <w:rPr>
          <w:ins w:id="163" w:author="vwallyn" w:date="2018-10-09T13:43:00Z"/>
        </w:rPr>
      </w:pPr>
    </w:p>
    <w:p w:rsidR="00477F7F" w:rsidRDefault="00215CB7">
      <w:pPr>
        <w:pStyle w:val="MonTitreSection"/>
        <w:rPr>
          <w:ins w:id="164" w:author="vwallyn" w:date="2018-10-09T14:28:00Z"/>
        </w:rPr>
        <w:pPrChange w:id="165" w:author="vwallyn" w:date="2018-10-09T13:43:00Z">
          <w:pPr>
            <w:pStyle w:val="MonParagraphe"/>
          </w:pPr>
        </w:pPrChange>
      </w:pPr>
      <w:bookmarkStart w:id="166" w:name="_Toc526867094"/>
      <w:ins w:id="167" w:author="vwallyn" w:date="2018-10-09T14:37:00Z">
        <w:r>
          <w:rPr>
            <w:noProof/>
          </w:rPr>
          <w:drawing>
            <wp:anchor distT="0" distB="0" distL="114300" distR="114300" simplePos="0" relativeHeight="251750400" behindDoc="0" locked="0" layoutInCell="1" allowOverlap="1">
              <wp:simplePos x="0" y="0"/>
              <wp:positionH relativeFrom="column">
                <wp:posOffset>2761</wp:posOffset>
              </wp:positionH>
              <wp:positionV relativeFrom="paragraph">
                <wp:posOffset>588601</wp:posOffset>
              </wp:positionV>
              <wp:extent cx="6120130" cy="3065780"/>
              <wp:effectExtent l="0" t="0" r="127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uct_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065780"/>
                      </a:xfrm>
                      <a:prstGeom prst="rect">
                        <a:avLst/>
                      </a:prstGeom>
                    </pic:spPr>
                  </pic:pic>
                </a:graphicData>
              </a:graphic>
              <wp14:sizeRelH relativeFrom="page">
                <wp14:pctWidth>0</wp14:pctWidth>
              </wp14:sizeRelH>
              <wp14:sizeRelV relativeFrom="page">
                <wp14:pctHeight>0</wp14:pctHeight>
              </wp14:sizeRelV>
            </wp:anchor>
          </w:drawing>
        </w:r>
      </w:ins>
      <w:ins w:id="168" w:author="vwallyn" w:date="2018-10-09T13:43:00Z">
        <w:r w:rsidR="00477F7F">
          <w:t xml:space="preserve">Description </w:t>
        </w:r>
      </w:ins>
      <w:ins w:id="169" w:author="vwallyn" w:date="2018-10-09T13:44:00Z">
        <w:r w:rsidR="00477F7F">
          <w:t>de la structure de données employée</w:t>
        </w:r>
      </w:ins>
      <w:bookmarkEnd w:id="166"/>
    </w:p>
    <w:p w:rsidR="0030217E" w:rsidRDefault="0030217E">
      <w:pPr>
        <w:pStyle w:val="MonParagraphe"/>
        <w:keepNext/>
        <w:rPr>
          <w:ins w:id="170" w:author="vwallyn" w:date="2018-10-09T15:00:00Z"/>
        </w:rPr>
        <w:pPrChange w:id="171" w:author="vwallyn" w:date="2018-10-09T15:00:00Z">
          <w:pPr>
            <w:pStyle w:val="MonParagraphe"/>
          </w:pPr>
        </w:pPrChange>
      </w:pPr>
    </w:p>
    <w:p w:rsidR="00040990" w:rsidRDefault="0030217E">
      <w:pPr>
        <w:pStyle w:val="Lgende"/>
        <w:rPr>
          <w:ins w:id="172" w:author="vwallyn" w:date="2018-10-09T14:56:00Z"/>
        </w:rPr>
        <w:pPrChange w:id="173" w:author="vwallyn" w:date="2018-10-09T15:00:00Z">
          <w:pPr>
            <w:pStyle w:val="MonParagraphe"/>
          </w:pPr>
        </w:pPrChange>
      </w:pPr>
      <w:ins w:id="174" w:author="vwallyn" w:date="2018-10-09T15:00:00Z">
        <w:r>
          <w:t xml:space="preserve">Figure </w:t>
        </w:r>
        <w:r>
          <w:fldChar w:fldCharType="begin"/>
        </w:r>
        <w:r>
          <w:instrText xml:space="preserve"> SEQ Figure \* ARABIC </w:instrText>
        </w:r>
      </w:ins>
      <w:r>
        <w:fldChar w:fldCharType="separate"/>
      </w:r>
      <w:r w:rsidR="005A78E3">
        <w:rPr>
          <w:noProof/>
        </w:rPr>
        <w:t>2</w:t>
      </w:r>
      <w:ins w:id="175" w:author="vwallyn" w:date="2018-10-09T15:00:00Z">
        <w:r>
          <w:fldChar w:fldCharType="end"/>
        </w:r>
        <w:r>
          <w:t xml:space="preserve"> </w:t>
        </w:r>
      </w:ins>
      <w:ins w:id="176" w:author="vwallyn" w:date="2018-10-09T15:01:00Z">
        <w:r>
          <w:t>–</w:t>
        </w:r>
      </w:ins>
      <w:ins w:id="177" w:author="vwallyn" w:date="2018-10-09T15:00:00Z">
        <w:r>
          <w:t xml:space="preserve"> Dessin </w:t>
        </w:r>
      </w:ins>
      <w:ins w:id="178" w:author="vwallyn" w:date="2018-10-09T15:01:00Z">
        <w:r>
          <w:t xml:space="preserve">d’abstraction de la mémoire lors de l’utilisation de </w:t>
        </w:r>
        <w:proofErr w:type="spellStart"/>
        <w:r>
          <w:t>PathArray</w:t>
        </w:r>
        <w:proofErr w:type="spellEnd"/>
        <w:r>
          <w:t xml:space="preserve"> avec le jeu d’essai du sujet</w:t>
        </w:r>
      </w:ins>
    </w:p>
    <w:p w:rsidR="00CD78B4" w:rsidRDefault="0030217E">
      <w:pPr>
        <w:pStyle w:val="MonParagraphe"/>
        <w:rPr>
          <w:ins w:id="179" w:author="vwallyn" w:date="2018-10-09T15:06:00Z"/>
        </w:rPr>
      </w:pPr>
      <w:ins w:id="180" w:author="vwallyn" w:date="2018-10-09T15:03:00Z">
        <w:r>
          <w:t xml:space="preserve">Le </w:t>
        </w:r>
        <w:proofErr w:type="spellStart"/>
        <w:r>
          <w:t>PathArray</w:t>
        </w:r>
        <w:proofErr w:type="spellEnd"/>
        <w:r>
          <w:t xml:space="preserve"> s’inspire de la classe « Ensemble » élaborée lors du TP</w:t>
        </w:r>
      </w:ins>
      <w:ins w:id="181" w:author="vwallyn" w:date="2018-10-09T15:04:00Z">
        <w:r>
          <w:t xml:space="preserve">-3IFA-POO1-1. Il se base donc sur un tableau dynamique de pointeur sur trajet (Path *). </w:t>
        </w:r>
      </w:ins>
      <w:ins w:id="182" w:author="vwallyn" w:date="2018-10-09T15:05:00Z">
        <w:r>
          <w:t>Ce tableau s’agrandit dynamique en doublant sa capacité maximale lorsqu’il est plein. L’ensemble des manipulations s</w:t>
        </w:r>
      </w:ins>
      <w:ins w:id="183" w:author="vwallyn" w:date="2018-10-09T15:06:00Z">
        <w:r>
          <w:t xml:space="preserve">’effectue à l’aide des variables size et </w:t>
        </w:r>
        <w:proofErr w:type="spellStart"/>
        <w:r>
          <w:t>maxSize</w:t>
        </w:r>
        <w:proofErr w:type="spellEnd"/>
        <w:r>
          <w:t xml:space="preserve"> représentant respectivement la taille courante et la taille maximale du tableau.</w:t>
        </w:r>
      </w:ins>
    </w:p>
    <w:p w:rsidR="0030217E" w:rsidRPr="00040990" w:rsidRDefault="0030217E">
      <w:pPr>
        <w:pStyle w:val="MonParagraphe"/>
        <w:rPr>
          <w:ins w:id="184" w:author="vwallyn" w:date="2018-10-09T13:44:00Z"/>
        </w:rPr>
      </w:pPr>
      <w:ins w:id="185" w:author="vwallyn" w:date="2018-10-09T15:07:00Z">
        <w:r>
          <w:t xml:space="preserve">Il ne s’occupe pas de la création des objets </w:t>
        </w:r>
        <w:proofErr w:type="spellStart"/>
        <w:r>
          <w:t>ie</w:t>
        </w:r>
        <w:proofErr w:type="spellEnd"/>
        <w:r>
          <w:t xml:space="preserve">. </w:t>
        </w:r>
        <w:proofErr w:type="gramStart"/>
        <w:r>
          <w:t>la</w:t>
        </w:r>
        <w:proofErr w:type="gramEnd"/>
        <w:r>
          <w:t xml:space="preserve"> collection se remplit de pointeur</w:t>
        </w:r>
      </w:ins>
      <w:ins w:id="186" w:author="vwallyn" w:date="2018-10-09T15:11:00Z">
        <w:r w:rsidR="00340497">
          <w:t>s</w:t>
        </w:r>
      </w:ins>
      <w:ins w:id="187" w:author="vwallyn" w:date="2018-10-09T15:07:00Z">
        <w:r>
          <w:t xml:space="preserve"> sur trajet existant</w:t>
        </w:r>
      </w:ins>
      <w:ins w:id="188" w:author="vwallyn" w:date="2018-10-09T15:11:00Z">
        <w:r w:rsidR="00340497">
          <w:t>s</w:t>
        </w:r>
      </w:ins>
      <w:ins w:id="189" w:author="vwallyn" w:date="2018-10-09T15:07:00Z">
        <w:r>
          <w:t xml:space="preserve">. En revanche, à sa destruction le </w:t>
        </w:r>
        <w:proofErr w:type="spellStart"/>
        <w:r>
          <w:t>PathArray</w:t>
        </w:r>
        <w:proofErr w:type="spellEnd"/>
        <w:r>
          <w:t xml:space="preserve"> s</w:t>
        </w:r>
      </w:ins>
      <w:ins w:id="190" w:author="vwallyn" w:date="2018-10-09T15:08:00Z">
        <w:r>
          <w:t>’occupe de la destruction des trajets pointés. Cela s</w:t>
        </w:r>
      </w:ins>
      <w:ins w:id="191" w:author="vwallyn" w:date="2018-10-09T15:09:00Z">
        <w:r>
          <w:t>’explique dans le cadre de l’application car les trajets sont créés et ajoutés « à la volée », mais est discutable dans le cadre d</w:t>
        </w:r>
      </w:ins>
      <w:ins w:id="192" w:author="vwallyn" w:date="2018-10-09T15:10:00Z">
        <w:r>
          <w:t>’une classe se voulant plus générique. Ce point est repris</w:t>
        </w:r>
        <w:r w:rsidR="00340497">
          <w:t xml:space="preserve"> de manière plus générale</w:t>
        </w:r>
        <w:r>
          <w:t xml:space="preserve"> dans les améliorations.</w:t>
        </w:r>
      </w:ins>
    </w:p>
    <w:p w:rsidR="000F57D6" w:rsidRDefault="000F57D6">
      <w:pPr>
        <w:pStyle w:val="MonTitreSection"/>
        <w:rPr>
          <w:ins w:id="193" w:author="vwallyn" w:date="2018-10-09T15:11:00Z"/>
        </w:rPr>
        <w:pPrChange w:id="194" w:author="vwallyn" w:date="2018-10-09T13:43:00Z">
          <w:pPr>
            <w:pStyle w:val="MonParagraphe"/>
          </w:pPr>
        </w:pPrChange>
      </w:pPr>
      <w:bookmarkStart w:id="195" w:name="_Toc526867095"/>
      <w:ins w:id="196" w:author="vwallyn" w:date="2018-10-09T13:44:00Z">
        <w:r>
          <w:t>Listing des classes</w:t>
        </w:r>
      </w:ins>
      <w:bookmarkEnd w:id="195"/>
    </w:p>
    <w:p w:rsidR="00340497" w:rsidRDefault="0003138A" w:rsidP="0003138A">
      <w:pPr>
        <w:pStyle w:val="MonTitreSousSection"/>
      </w:pPr>
      <w:bookmarkStart w:id="197" w:name="_Toc526867096"/>
      <w:proofErr w:type="spellStart"/>
      <w:r>
        <w:t>Catalog</w:t>
      </w:r>
      <w:bookmarkEnd w:id="197"/>
      <w:proofErr w:type="spellEnd"/>
    </w:p>
    <w:p w:rsidR="0003138A" w:rsidRDefault="0003138A" w:rsidP="0003138A">
      <w:pPr>
        <w:pStyle w:val="MonTitreSousSousSection"/>
      </w:pPr>
      <w:bookmarkStart w:id="198" w:name="_Toc526867097"/>
      <w:r>
        <w:t>Fichier d’en-tête (</w:t>
      </w:r>
      <w:proofErr w:type="spellStart"/>
      <w:r>
        <w:t>Catalog.h</w:t>
      </w:r>
      <w:proofErr w:type="spellEnd"/>
      <w:r>
        <w:t>)</w:t>
      </w:r>
      <w:bookmarkEnd w:id="198"/>
    </w:p>
    <w:p w:rsidR="00C50FF1" w:rsidRDefault="00C50FF1" w:rsidP="00C50FF1">
      <w:pPr>
        <w:pStyle w:val="MonParagraphe"/>
      </w:pPr>
    </w:p>
    <w:p w:rsidR="00C50FF1" w:rsidRDefault="00C50FF1" w:rsidP="00C50FF1">
      <w:pPr>
        <w:pStyle w:val="MonParagraphe"/>
      </w:pPr>
    </w:p>
    <w:p w:rsidR="00C50FF1" w:rsidRDefault="00C50FF1" w:rsidP="00C50FF1">
      <w:pPr>
        <w:pStyle w:val="MonParagraphe"/>
      </w:pPr>
    </w:p>
    <w:p w:rsidR="00C50FF1" w:rsidRPr="00C50FF1" w:rsidRDefault="00C50FF1" w:rsidP="00C50FF1">
      <w:pPr>
        <w:pStyle w:val="MonParagraphe"/>
        <w:ind w:firstLine="0"/>
      </w:pPr>
    </w:p>
    <w:bookmarkStart w:id="199" w:name="_Toc526867098"/>
    <w:p w:rsidR="00C50FF1" w:rsidRDefault="00C50FF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62336" behindDoc="0" locked="0" layoutInCell="1" allowOverlap="1">
                <wp:simplePos x="0" y="0"/>
                <wp:positionH relativeFrom="margin">
                  <wp:posOffset>-143510</wp:posOffset>
                </wp:positionH>
                <wp:positionV relativeFrom="paragraph">
                  <wp:posOffset>194945</wp:posOffset>
                </wp:positionV>
                <wp:extent cx="6303600" cy="8132400"/>
                <wp:effectExtent l="0" t="0" r="21590"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600" cy="813240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spellStart"/>
                            <w:proofErr w:type="gram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  -</w:t>
                            </w:r>
                            <w:proofErr w:type="gramEnd"/>
                            <w:r w:rsidRPr="00C50FF1">
                              <w:rPr>
                                <w:rFonts w:ascii="Consolas" w:eastAsia="Times New Roman" w:hAnsi="Consolas" w:cs="Times New Roman"/>
                                <w:color w:val="008200"/>
                                <w:kern w:val="0"/>
                                <w:sz w:val="18"/>
                                <w:szCs w:val="18"/>
                                <w:bdr w:val="none" w:sz="0" w:space="0" w:color="auto" w:frame="1"/>
                              </w:rPr>
                              <w:t>  Affichage &amp; Manipulation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gramStart"/>
                            <w:r w:rsidRPr="00C50FF1">
                              <w:rPr>
                                <w:rFonts w:ascii="Consolas" w:eastAsia="Times New Roman" w:hAnsi="Consolas" w:cs="Times New Roman"/>
                                <w:color w:val="008200"/>
                                <w:kern w:val="0"/>
                                <w:sz w:val="18"/>
                                <w:szCs w:val="18"/>
                                <w:bdr w:val="none" w:sz="0" w:space="0" w:color="auto" w:frame="1"/>
                              </w:rPr>
                              <w:t>début</w:t>
                            </w:r>
                            <w:proofErr w:type="gramEnd"/>
                            <w:r w:rsidRPr="00C50FF1">
                              <w:rPr>
                                <w:rFonts w:ascii="Consolas" w:eastAsia="Times New Roman" w:hAnsi="Consolas" w:cs="Times New Roman"/>
                                <w:color w:val="008200"/>
                                <w:kern w:val="0"/>
                                <w:sz w:val="18"/>
                                <w:szCs w:val="18"/>
                                <w:bdr w:val="none" w:sz="0" w:space="0" w:color="auto" w:frame="1"/>
                              </w:rPr>
                              <w:t>                : 27/09/2018</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gramStart"/>
                            <w:r w:rsidRPr="00C50FF1">
                              <w:rPr>
                                <w:rFonts w:ascii="Consolas" w:eastAsia="Times New Roman" w:hAnsi="Consolas" w:cs="Times New Roman"/>
                                <w:color w:val="008200"/>
                                <w:kern w:val="0"/>
                                <w:sz w:val="18"/>
                                <w:szCs w:val="18"/>
                                <w:bdr w:val="none" w:sz="0" w:space="0" w:color="auto" w:frame="1"/>
                              </w:rPr>
                              <w:t>copyright</w:t>
                            </w:r>
                            <w:proofErr w:type="gramEnd"/>
                            <w:r w:rsidRPr="00C50FF1">
                              <w:rPr>
                                <w:rFonts w:ascii="Consolas" w:eastAsia="Times New Roman" w:hAnsi="Consolas" w:cs="Times New Roman"/>
                                <w:color w:val="008200"/>
                                <w:kern w:val="0"/>
                                <w:sz w:val="18"/>
                                <w:szCs w:val="18"/>
                                <w:bdr w:val="none" w:sz="0" w:space="0" w:color="auto" w:frame="1"/>
                              </w:rPr>
                              <w:t>            : (C) 2018 par Valentin Wallyn et Balthazar Frolin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gramStart"/>
                            <w:r w:rsidRPr="00C50FF1">
                              <w:rPr>
                                <w:rFonts w:ascii="Consolas" w:eastAsia="Times New Roman" w:hAnsi="Consolas" w:cs="Times New Roman"/>
                                <w:color w:val="008200"/>
                                <w:kern w:val="0"/>
                                <w:sz w:val="18"/>
                                <w:szCs w:val="18"/>
                                <w:bdr w:val="none" w:sz="0" w:space="0" w:color="auto" w:frame="1"/>
                              </w:rPr>
                              <w:t>e-mail</w:t>
                            </w:r>
                            <w:proofErr w:type="gramEnd"/>
                            <w:r w:rsidRPr="00C50FF1">
                              <w:rPr>
                                <w:rFonts w:ascii="Consolas" w:eastAsia="Times New Roman" w:hAnsi="Consolas" w:cs="Times New Roman"/>
                                <w:color w:val="008200"/>
                                <w:kern w:val="0"/>
                                <w:sz w:val="18"/>
                                <w:szCs w:val="18"/>
                                <w:bdr w:val="none" w:sz="0" w:space="0" w:color="auto" w:frame="1"/>
                              </w:rPr>
                              <w:t>               : ...@insa-lyon.fr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Interface de la classe &lt;</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&gt; (fichier </w:t>
                            </w:r>
                            <w:proofErr w:type="spellStart"/>
                            <w:r w:rsidRPr="00C50FF1">
                              <w:rPr>
                                <w:rFonts w:ascii="Consolas" w:eastAsia="Times New Roman" w:hAnsi="Consolas" w:cs="Times New Roman"/>
                                <w:color w:val="008200"/>
                                <w:kern w:val="0"/>
                                <w:sz w:val="18"/>
                                <w:szCs w:val="18"/>
                                <w:bdr w:val="none" w:sz="0" w:space="0" w:color="auto" w:frame="1"/>
                              </w:rPr>
                              <w:t>Catalog.h</w:t>
                            </w:r>
                            <w:proofErr w:type="spellEnd"/>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 ! </w:t>
                            </w:r>
                            <w:proofErr w:type="spellStart"/>
                            <w:r w:rsidRPr="00C50FF1">
                              <w:rPr>
                                <w:rFonts w:ascii="Consolas" w:eastAsia="Times New Roman" w:hAnsi="Consolas" w:cs="Times New Roman"/>
                                <w:color w:val="808080"/>
                                <w:kern w:val="0"/>
                                <w:sz w:val="18"/>
                                <w:szCs w:val="18"/>
                                <w:bdr w:val="none" w:sz="0" w:space="0" w:color="auto" w:frame="1"/>
                              </w:rPr>
                              <w:t>defined</w:t>
                            </w:r>
                            <w:proofErr w:type="spellEnd"/>
                            <w:r w:rsidRPr="00C50FF1">
                              <w:rPr>
                                <w:rFonts w:ascii="Consolas" w:eastAsia="Times New Roman" w:hAnsi="Consolas" w:cs="Times New Roman"/>
                                <w:color w:val="808080"/>
                                <w:kern w:val="0"/>
                                <w:sz w:val="18"/>
                                <w:szCs w:val="18"/>
                                <w:bdr w:val="none" w:sz="0" w:space="0" w:color="auto" w:frame="1"/>
                              </w:rPr>
                              <w:t> ( CATALOG_H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define</w:t>
                            </w:r>
                            <w:proofErr w:type="spellEnd"/>
                            <w:r w:rsidRPr="00C50FF1">
                              <w:rPr>
                                <w:rFonts w:ascii="Consolas" w:eastAsia="Times New Roman" w:hAnsi="Consolas" w:cs="Times New Roman"/>
                                <w:color w:val="808080"/>
                                <w:kern w:val="0"/>
                                <w:sz w:val="18"/>
                                <w:szCs w:val="18"/>
                                <w:bdr w:val="none" w:sz="0" w:space="0" w:color="auto" w:frame="1"/>
                              </w:rPr>
                              <w:t> CATALOG_H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Interfaces utilisées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&lt;iostream&gt;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"../PathArray/PathArray.h"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"../SearchEngine/SearchEngine.h"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Constantes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Types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Rôle de la classe &lt;Catalog&gt;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La classe Catalog permet d'ajouter, d'afficher et de chercher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via la console.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class</w:t>
                            </w:r>
                            <w:r w:rsidRPr="00C50FF1">
                              <w:rPr>
                                <w:rFonts w:ascii="Consolas" w:eastAsia="Times New Roman" w:hAnsi="Consolas" w:cs="Times New Roman"/>
                                <w:color w:val="000000"/>
                                <w:kern w:val="0"/>
                                <w:sz w:val="18"/>
                                <w:szCs w:val="18"/>
                                <w:bdr w:val="none" w:sz="0" w:space="0" w:color="auto" w:frame="1"/>
                              </w:rPr>
                              <w:t> Catalog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publiques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Run();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des différentes commandes disponible, attend les entrées utilisateurs et appelle les fonctions associées.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Constructeur &amp; Destructeur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Catalog();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Simple constructeur qui alloue une pathArray &amp; un searchEngine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virtual</w:t>
                            </w:r>
                            <w:r w:rsidRPr="00C50FF1">
                              <w:rPr>
                                <w:rFonts w:ascii="Consolas" w:eastAsia="Times New Roman" w:hAnsi="Consolas" w:cs="Times New Roman"/>
                                <w:color w:val="000000"/>
                                <w:kern w:val="0"/>
                                <w:sz w:val="18"/>
                                <w:szCs w:val="18"/>
                                <w:bdr w:val="none" w:sz="0" w:space="0" w:color="auto" w:frame="1"/>
                              </w:rPr>
                              <w:t> ~Catalog ( );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Simple destructeur qui désalloue pathArray &amp; searchEngine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1.3pt;margin-top:15.35pt;width:496.35pt;height:640.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">
                <v:textbox>
                  <w:txbxContent>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  -  Affichage &amp; Manipulation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début                : 27/09/2018</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copyright            : (C) 2018 par Valentin Wallyn et Balthazar Frolin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e-mail               : ...@insa-lyon.fr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Interface de la classe &lt;</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&gt; (fichier </w:t>
                      </w:r>
                      <w:proofErr w:type="spellStart"/>
                      <w:r w:rsidRPr="00C50FF1">
                        <w:rPr>
                          <w:rFonts w:ascii="Consolas" w:eastAsia="Times New Roman" w:hAnsi="Consolas" w:cs="Times New Roman"/>
                          <w:color w:val="008200"/>
                          <w:kern w:val="0"/>
                          <w:sz w:val="18"/>
                          <w:szCs w:val="18"/>
                          <w:bdr w:val="none" w:sz="0" w:space="0" w:color="auto" w:frame="1"/>
                        </w:rPr>
                        <w:t>Catalog.h</w:t>
                      </w:r>
                      <w:proofErr w:type="spellEnd"/>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 ! </w:t>
                      </w:r>
                      <w:proofErr w:type="spellStart"/>
                      <w:r w:rsidRPr="00C50FF1">
                        <w:rPr>
                          <w:rFonts w:ascii="Consolas" w:eastAsia="Times New Roman" w:hAnsi="Consolas" w:cs="Times New Roman"/>
                          <w:color w:val="808080"/>
                          <w:kern w:val="0"/>
                          <w:sz w:val="18"/>
                          <w:szCs w:val="18"/>
                          <w:bdr w:val="none" w:sz="0" w:space="0" w:color="auto" w:frame="1"/>
                        </w:rPr>
                        <w:t>defined</w:t>
                      </w:r>
                      <w:proofErr w:type="spellEnd"/>
                      <w:r w:rsidRPr="00C50FF1">
                        <w:rPr>
                          <w:rFonts w:ascii="Consolas" w:eastAsia="Times New Roman" w:hAnsi="Consolas" w:cs="Times New Roman"/>
                          <w:color w:val="808080"/>
                          <w:kern w:val="0"/>
                          <w:sz w:val="18"/>
                          <w:szCs w:val="18"/>
                          <w:bdr w:val="none" w:sz="0" w:space="0" w:color="auto" w:frame="1"/>
                        </w:rPr>
                        <w:t> ( CATALOG_H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define</w:t>
                      </w:r>
                      <w:proofErr w:type="spellEnd"/>
                      <w:r w:rsidRPr="00C50FF1">
                        <w:rPr>
                          <w:rFonts w:ascii="Consolas" w:eastAsia="Times New Roman" w:hAnsi="Consolas" w:cs="Times New Roman"/>
                          <w:color w:val="808080"/>
                          <w:kern w:val="0"/>
                          <w:sz w:val="18"/>
                          <w:szCs w:val="18"/>
                          <w:bdr w:val="none" w:sz="0" w:space="0" w:color="auto" w:frame="1"/>
                        </w:rPr>
                        <w:t> CATALOG_H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Interfaces utilisées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&lt;</w:t>
                      </w:r>
                      <w:proofErr w:type="spellStart"/>
                      <w:r w:rsidRPr="00C50FF1">
                        <w:rPr>
                          <w:rFonts w:ascii="Consolas" w:eastAsia="Times New Roman" w:hAnsi="Consolas" w:cs="Times New Roman"/>
                          <w:color w:val="808080"/>
                          <w:kern w:val="0"/>
                          <w:sz w:val="18"/>
                          <w:szCs w:val="18"/>
                          <w:bdr w:val="none" w:sz="0" w:space="0" w:color="auto" w:frame="1"/>
                        </w:rPr>
                        <w:t>iostream</w:t>
                      </w:r>
                      <w:proofErr w:type="spellEnd"/>
                      <w:r w:rsidRPr="00C50FF1">
                        <w:rPr>
                          <w:rFonts w:ascii="Consolas" w:eastAsia="Times New Roman" w:hAnsi="Consolas" w:cs="Times New Roman"/>
                          <w:color w:val="808080"/>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w:t>
                      </w:r>
                      <w:proofErr w:type="spellStart"/>
                      <w:r w:rsidRPr="00C50FF1">
                        <w:rPr>
                          <w:rFonts w:ascii="Consolas" w:eastAsia="Times New Roman" w:hAnsi="Consolas" w:cs="Times New Roman"/>
                          <w:color w:val="808080"/>
                          <w:kern w:val="0"/>
                          <w:sz w:val="18"/>
                          <w:szCs w:val="18"/>
                          <w:bdr w:val="none" w:sz="0" w:space="0" w:color="auto" w:frame="1"/>
                        </w:rPr>
                        <w:t>PathArray</w:t>
                      </w:r>
                      <w:proofErr w:type="spellEnd"/>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PathArray.h</w:t>
                      </w:r>
                      <w:proofErr w:type="spellEnd"/>
                      <w:r w:rsidRPr="00C50FF1">
                        <w:rPr>
                          <w:rFonts w:ascii="Consolas" w:eastAsia="Times New Roman" w:hAnsi="Consolas" w:cs="Times New Roman"/>
                          <w:color w:val="80808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include</w:t>
                      </w:r>
                      <w:proofErr w:type="spellEnd"/>
                      <w:r w:rsidRPr="00C50FF1">
                        <w:rPr>
                          <w:rFonts w:ascii="Consolas" w:eastAsia="Times New Roman" w:hAnsi="Consolas" w:cs="Times New Roman"/>
                          <w:color w:val="808080"/>
                          <w:kern w:val="0"/>
                          <w:sz w:val="18"/>
                          <w:szCs w:val="18"/>
                          <w:bdr w:val="none" w:sz="0" w:space="0" w:color="auto" w:frame="1"/>
                        </w:rPr>
                        <w:t> "../</w:t>
                      </w:r>
                      <w:proofErr w:type="spellStart"/>
                      <w:r w:rsidRPr="00C50FF1">
                        <w:rPr>
                          <w:rFonts w:ascii="Consolas" w:eastAsia="Times New Roman" w:hAnsi="Consolas" w:cs="Times New Roman"/>
                          <w:color w:val="808080"/>
                          <w:kern w:val="0"/>
                          <w:sz w:val="18"/>
                          <w:szCs w:val="18"/>
                          <w:bdr w:val="none" w:sz="0" w:space="0" w:color="auto" w:frame="1"/>
                        </w:rPr>
                        <w:t>SearchEngine</w:t>
                      </w:r>
                      <w:proofErr w:type="spellEnd"/>
                      <w:r w:rsidRPr="00C50FF1">
                        <w:rPr>
                          <w:rFonts w:ascii="Consolas" w:eastAsia="Times New Roman" w:hAnsi="Consolas" w:cs="Times New Roman"/>
                          <w:color w:val="808080"/>
                          <w:kern w:val="0"/>
                          <w:sz w:val="18"/>
                          <w:szCs w:val="18"/>
                          <w:bdr w:val="none" w:sz="0" w:space="0" w:color="auto" w:frame="1"/>
                        </w:rPr>
                        <w:t>/</w:t>
                      </w:r>
                      <w:proofErr w:type="spellStart"/>
                      <w:r w:rsidRPr="00C50FF1">
                        <w:rPr>
                          <w:rFonts w:ascii="Consolas" w:eastAsia="Times New Roman" w:hAnsi="Consolas" w:cs="Times New Roman"/>
                          <w:color w:val="808080"/>
                          <w:kern w:val="0"/>
                          <w:sz w:val="18"/>
                          <w:szCs w:val="18"/>
                          <w:bdr w:val="none" w:sz="0" w:space="0" w:color="auto" w:frame="1"/>
                        </w:rPr>
                        <w:t>SearchEngine.h</w:t>
                      </w:r>
                      <w:proofErr w:type="spellEnd"/>
                      <w:r w:rsidRPr="00C50FF1">
                        <w:rPr>
                          <w:rFonts w:ascii="Consolas" w:eastAsia="Times New Roman" w:hAnsi="Consolas" w:cs="Times New Roman"/>
                          <w:color w:val="80808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Constantes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Types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Rôle de la classe &lt;</w:t>
                      </w:r>
                      <w:proofErr w:type="spellStart"/>
                      <w:r w:rsidRPr="00C50FF1">
                        <w:rPr>
                          <w:rFonts w:ascii="Consolas" w:eastAsia="Times New Roman" w:hAnsi="Consolas" w:cs="Times New Roman"/>
                          <w:color w:val="008200"/>
                          <w:kern w:val="0"/>
                          <w:sz w:val="18"/>
                          <w:szCs w:val="18"/>
                          <w:bdr w:val="none" w:sz="0" w:space="0" w:color="auto" w:frame="1"/>
                        </w:rPr>
                        <w:t>Catalog</w:t>
                      </w:r>
                      <w:proofErr w:type="spellEnd"/>
                      <w:r w:rsidRPr="00C50FF1">
                        <w:rPr>
                          <w:rFonts w:ascii="Consolas" w:eastAsia="Times New Roman" w:hAnsi="Consolas" w:cs="Times New Roman"/>
                          <w:color w:val="008200"/>
                          <w:kern w:val="0"/>
                          <w:sz w:val="18"/>
                          <w:szCs w:val="18"/>
                          <w:bdr w:val="none" w:sz="0" w:space="0" w:color="auto" w:frame="1"/>
                        </w:rPr>
                        <w:t>&gt;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La classe Catalog permet d'ajouter, d'afficher et de chercher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via la console.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class</w:t>
                      </w: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publiques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void</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Run</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des différentes commandes disponible, attend les entrées utilisateurs et appelle les fonctions associées.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Constructeur &amp; Destructeur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Simple constructeur qui alloue une pathArray &amp; un searchEngine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b/>
                          <w:bCs/>
                          <w:color w:val="006699"/>
                          <w:kern w:val="0"/>
                          <w:sz w:val="18"/>
                          <w:szCs w:val="18"/>
                          <w:bdr w:val="none" w:sz="0" w:space="0" w:color="auto" w:frame="1"/>
                        </w:rPr>
                        <w:t>virtual</w:t>
                      </w:r>
                      <w:proofErr w:type="spellEnd"/>
                      <w:r w:rsidRPr="00C50FF1">
                        <w:rPr>
                          <w:rFonts w:ascii="Consolas" w:eastAsia="Times New Roman" w:hAnsi="Consolas" w:cs="Times New Roman"/>
                          <w:color w:val="000000"/>
                          <w:kern w:val="0"/>
                          <w:sz w:val="18"/>
                          <w:szCs w:val="18"/>
                          <w:bdr w:val="none" w:sz="0" w:space="0" w:color="auto" w:frame="1"/>
                        </w:rPr>
                        <w:t> ~</w:t>
                      </w:r>
                      <w:proofErr w:type="spellStart"/>
                      <w:r w:rsidRPr="00C50FF1">
                        <w:rPr>
                          <w:rFonts w:ascii="Consolas" w:eastAsia="Times New Roman" w:hAnsi="Consolas" w:cs="Times New Roman"/>
                          <w:color w:val="000000"/>
                          <w:kern w:val="0"/>
                          <w:sz w:val="18"/>
                          <w:szCs w:val="18"/>
                          <w:bdr w:val="none" w:sz="0" w:space="0" w:color="auto" w:frame="1"/>
                        </w:rPr>
                        <w:t>Catalog</w:t>
                      </w:r>
                      <w:proofErr w:type="spellEnd"/>
                      <w:r w:rsidRPr="00C50FF1">
                        <w:rPr>
                          <w:rFonts w:ascii="Consolas" w:eastAsia="Times New Roman" w:hAnsi="Consolas" w:cs="Times New Roman"/>
                          <w:color w:val="000000"/>
                          <w:kern w:val="0"/>
                          <w:sz w:val="18"/>
                          <w:szCs w:val="18"/>
                          <w:bdr w:val="none" w:sz="0" w:space="0" w:color="auto" w:frame="1"/>
                        </w:rPr>
                        <w:t> ( );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Simple destructeur qui désalloue pathArray &amp; searchEngine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txbxContent>
                </v:textbox>
                <w10:wrap type="square" anchorx="margin"/>
              </v:shape>
            </w:pict>
          </mc:Fallback>
        </mc:AlternateContent>
      </w:r>
      <w:bookmarkEnd w:id="199"/>
    </w:p>
    <w:p w:rsidR="00C50FF1" w:rsidRDefault="00C50FF1" w:rsidP="00C50FF1">
      <w:pPr>
        <w:pStyle w:val="MonParagraphe"/>
      </w:pPr>
      <w:r>
        <w:rPr>
          <w:noProof/>
        </w:rPr>
        <w:lastRenderedPageBreak/>
        <mc:AlternateContent>
          <mc:Choice Requires="wps">
            <w:drawing>
              <wp:anchor distT="45720" distB="45720" distL="114300" distR="114300" simplePos="0" relativeHeight="251664384" behindDoc="0" locked="1" layoutInCell="1" allowOverlap="1" wp14:anchorId="57F4D7BF" wp14:editId="6705AA7A">
                <wp:simplePos x="0" y="0"/>
                <wp:positionH relativeFrom="margin">
                  <wp:align>right</wp:align>
                </wp:positionH>
                <wp:positionV relativeFrom="paragraph">
                  <wp:posOffset>0</wp:posOffset>
                </wp:positionV>
                <wp:extent cx="6303010" cy="8131810"/>
                <wp:effectExtent l="0" t="0" r="21590" b="2159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PRIVE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private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protégées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addSimplePath()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des informations et ajoute un SimplePath à la collection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addComposedPath()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des informations et ajoute un ComposedPath à la collection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addPathAndNotifyUser(Path *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Essaie d'ajouter un Path à la collection et informe l'utilisateur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Soit le Path est ajouté soit il existe déjà.</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searchForPath(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advanced)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la ville de départ et d'arrivée et lance une recherche de trajet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&gt; advanced : true pour effectuer une recherche avancée, false pour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une recherche simple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askForStartingCity(</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une chaine de caractères à l'utilisateur pour le champ startCity</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askForEndingCity(</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une chaine de caractères à l'utilisateur pour le champ endCity</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unsigned </w:t>
                            </w:r>
                            <w:r w:rsidRPr="00C50FF1">
                              <w:rPr>
                                <w:rFonts w:ascii="Consolas" w:eastAsia="Times New Roman" w:hAnsi="Consolas" w:cs="Times New Roman"/>
                                <w:b/>
                                <w:bCs/>
                                <w:color w:val="2E8B57"/>
                                <w:kern w:val="0"/>
                                <w:sz w:val="18"/>
                                <w:szCs w:val="18"/>
                                <w:bdr w:val="none" w:sz="0" w:space="0" w:color="auto" w:frame="1"/>
                              </w:rPr>
                              <w:t>int</w:t>
                            </w:r>
                            <w:r w:rsidRPr="00C50FF1">
                              <w:rPr>
                                <w:rFonts w:ascii="Consolas" w:eastAsia="Times New Roman" w:hAnsi="Consolas" w:cs="Times New Roman"/>
                                <w:color w:val="000000"/>
                                <w:kern w:val="0"/>
                                <w:sz w:val="18"/>
                                <w:szCs w:val="18"/>
                                <w:bdr w:val="none" w:sz="0" w:space="0" w:color="auto" w:frame="1"/>
                              </w:rPr>
                              <w:t> askForStageQty()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 entier positif pour créer un trajet composé de n trajets simples.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MeansOfTransport displayAndAskForMeansOfTransport()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les differents moyens de transport et attend que l'utilisateur en selectionne un.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F4D7BF" id="_x0000_t202" coordsize="21600,21600" o:spt="202" path="m,l,21600r21600,l21600,xe">
                <v:stroke joinstyle="miter"/>
                <v:path gradientshapeok="t" o:connecttype="rect"/>
              </v:shapetype>
              <v:shape id="_x0000_s1027" type="#_x0000_t202" style="position:absolute;left:0;text-align:left;margin-left:445.1pt;margin-top:0;width:496.3pt;height:640.3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">
                <v:textbox>
                  <w:txbxContent>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PRIVE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private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protégées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addSimplePath()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des informations et ajoute un SimplePath à la collection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addComposedPath()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des informations et ajoute un ComposedPath à la collection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addPathAndNotifyUser(Path *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Essaie d'ajouter un Path à la collection et informe l'utilisateur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Soit le Path est ajouté soit il existe déjà.</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searchForPath(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advanced)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la ville de départ et d'arrivée et lance une recherche de trajet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&gt; advanced : true pour effectuer une recherche avancée, false pour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une recherche simple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askForStartingCity(</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une chaine de caractères à l'utilisateur pour le champ startCity</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askForEndingCity(</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une chaine de caractères à l'utilisateur pour le champ endCity</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unsigned </w:t>
                      </w:r>
                      <w:r w:rsidRPr="00C50FF1">
                        <w:rPr>
                          <w:rFonts w:ascii="Consolas" w:eastAsia="Times New Roman" w:hAnsi="Consolas" w:cs="Times New Roman"/>
                          <w:b/>
                          <w:bCs/>
                          <w:color w:val="2E8B57"/>
                          <w:kern w:val="0"/>
                          <w:sz w:val="18"/>
                          <w:szCs w:val="18"/>
                          <w:bdr w:val="none" w:sz="0" w:space="0" w:color="auto" w:frame="1"/>
                        </w:rPr>
                        <w:t>int</w:t>
                      </w:r>
                      <w:r w:rsidRPr="00C50FF1">
                        <w:rPr>
                          <w:rFonts w:ascii="Consolas" w:eastAsia="Times New Roman" w:hAnsi="Consolas" w:cs="Times New Roman"/>
                          <w:color w:val="000000"/>
                          <w:kern w:val="0"/>
                          <w:sz w:val="18"/>
                          <w:szCs w:val="18"/>
                          <w:bdr w:val="none" w:sz="0" w:space="0" w:color="auto" w:frame="1"/>
                        </w:rPr>
                        <w:t> askForStageQty()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Demande un entier positif pour créer un trajet composé de n trajets simples.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MeansOfTransport displayAndAskForMeansOfTransport()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les differents moyens de transport et attend que l'utilisateur en selectionne un.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p>
    <w:bookmarkStart w:id="200" w:name="_Toc526867099"/>
    <w:p w:rsidR="00C50FF1" w:rsidRDefault="00C50FF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66432" behindDoc="0" locked="1" layoutInCell="1" allowOverlap="1" wp14:anchorId="713C1B9D" wp14:editId="29FC45FB">
                <wp:simplePos x="0" y="0"/>
                <wp:positionH relativeFrom="margin">
                  <wp:posOffset>-204470</wp:posOffset>
                </wp:positionH>
                <wp:positionV relativeFrom="paragraph">
                  <wp:posOffset>0</wp:posOffset>
                </wp:positionV>
                <wp:extent cx="6303010" cy="8131810"/>
                <wp:effectExtent l="0" t="0" r="21590" b="2159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9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b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getInputLine(</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Récupère une entrée sur le flux standard jusqu'à rencontrer un retour à la ligne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getInputWord(</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Récupère une entrée sur le flux standard jusqu'a rencontrer un espace ou un retour à la ligne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cleanInputStream()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Efface les données actuelles de l'entrée standard</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capitalizeFirstWordsLetter(</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Met en majuscule toutes les premières lettres de mots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inputError()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un message d'erreur et quitte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displayMainMenu()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 menu principal.</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display()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 catalogue.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displayMeansOfTransport()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les différents moyens de transport.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Attributs protégés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PathArray * pathArray;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 * searchEngine;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Autres définitions dépendantes de &lt;Catalog&gt;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#endif // CATALOG_H</w:t>
                            </w: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C1B9D" id="_x0000_s1028" type="#_x0000_t202" style="position:absolute;left:0;text-align:left;margin-left:-16.1pt;margin-top:0;width:496.3pt;height:640.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">
                <v:textbox>
                  <w:txbxContent>
                    <w:p w:rsidR="00D14570" w:rsidRPr="0099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b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getInputLine(</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Récupère une entrée sur le flux standard jusqu'à rencontrer un retour à la ligne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getInputWord(</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Récupère une entrée sur le flux standard jusqu'a rencontrer un espace ou un retour à la ligne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cleanInputStream()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Efface les données actuelles de l'entrée standard</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capitalizeFirstWordsLetter(</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Met en majuscule toutes les premières lettres de mots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inputError()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un message d'erreur et quitte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displayMainMenu()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 menu principal.</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display()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 catalogue.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displayMeansOfTransport()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Mode d'emploi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Affiche les différents moyens de transport.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Contrat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Attributs protégés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PathArray * pathArray;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 * searchEngine;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Autres définitions dépendantes de &lt;Catalog&gt;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#endif // CATALOG_H</w:t>
                      </w: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bookmarkEnd w:id="200"/>
    </w:p>
    <w:p w:rsidR="00C50FF1" w:rsidRDefault="00C50FF1" w:rsidP="00C50FF1">
      <w:pPr>
        <w:pStyle w:val="MonTitreSousSousSection"/>
      </w:pPr>
      <w:bookmarkStart w:id="201" w:name="_Toc526867100"/>
      <w:r>
        <w:lastRenderedPageBreak/>
        <w:t>Réalisation (Catalog.cpp)</w:t>
      </w:r>
      <w:r>
        <w:rPr>
          <w:noProof/>
        </w:rPr>
        <mc:AlternateContent>
          <mc:Choice Requires="wps">
            <w:drawing>
              <wp:anchor distT="45720" distB="45720" distL="114300" distR="114300" simplePos="0" relativeHeight="251668480" behindDoc="0" locked="1" layoutInCell="1" allowOverlap="1" wp14:anchorId="679BB35C" wp14:editId="5B3CBEB7">
                <wp:simplePos x="0" y="0"/>
                <wp:positionH relativeFrom="margin">
                  <wp:align>right</wp:align>
                </wp:positionH>
                <wp:positionV relativeFrom="paragraph">
                  <wp:posOffset>437515</wp:posOffset>
                </wp:positionV>
                <wp:extent cx="6103620" cy="7887970"/>
                <wp:effectExtent l="0" t="0" r="11430" b="1778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788797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Catalog  -  Affichage &amp; Manipulation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début                : 27/09/2018</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copyright            : (C) 2018 par Valentin Wallyn et Balthazar Frolin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e-mail               : ...@insa-lyon.fr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Réalisation de la classe &lt;Catalog&gt; (fichier Catalog.cpp)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 système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&lt;iostream&gt;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&lt;cstring&gt;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 personnel</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"Catalog.h"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"../SimplePath/SimplePath.h"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"../ComposedPath/ComposedPath.h"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using</w:t>
                            </w:r>
                            <w:r w:rsidRPr="00C50FF1">
                              <w:rPr>
                                <w:rFonts w:ascii="Consolas" w:eastAsia="Times New Roman" w:hAnsi="Consolas" w:cs="Times New Roman"/>
                                <w:color w:val="000000"/>
                                <w:kern w:val="0"/>
                                <w:sz w:val="18"/>
                                <w:szCs w:val="18"/>
                                <w:bdr w:val="none" w:sz="0" w:space="0" w:color="auto" w:frame="1"/>
                              </w:rPr>
                              <w:t> std::cout;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using</w:t>
                            </w:r>
                            <w:r w:rsidRPr="00C50FF1">
                              <w:rPr>
                                <w:rFonts w:ascii="Consolas" w:eastAsia="Times New Roman" w:hAnsi="Consolas" w:cs="Times New Roman"/>
                                <w:color w:val="000000"/>
                                <w:kern w:val="0"/>
                                <w:sz w:val="18"/>
                                <w:szCs w:val="18"/>
                                <w:bdr w:val="none" w:sz="0" w:space="0" w:color="auto" w:frame="1"/>
                              </w:rPr>
                              <w:t> std::endl;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Constantes</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INPUT_MAX_SIZE = 100;  </w:t>
                            </w:r>
                          </w:p>
                          <w:p w:rsidR="00D14570" w:rsidRPr="0099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SEPARATOR[] = </w:t>
                            </w:r>
                            <w:r w:rsidRPr="00990FF1">
                              <w:rPr>
                                <w:rFonts w:ascii="Consolas" w:eastAsia="Times New Roman" w:hAnsi="Consolas" w:cs="Times New Roman"/>
                                <w:color w:val="0000FF"/>
                                <w:kern w:val="0"/>
                                <w:sz w:val="18"/>
                                <w:szCs w:val="18"/>
                                <w:bdr w:val="none" w:sz="0" w:space="0" w:color="auto" w:frame="1"/>
                                <w:lang w:val="en-US"/>
                              </w:rPr>
                              <w:t>"=================================================\r\n"</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publiques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Catalog::Run()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"Bienvenue sur VoyageVoyage, L'app qui vous fera voyager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displayMainMenu();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input[INPUT_MAX_SIZE];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getInputWord(input);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while</w:t>
                            </w:r>
                            <w:r w:rsidRPr="00990FF1">
                              <w:rPr>
                                <w:rFonts w:ascii="Consolas" w:eastAsia="Times New Roman" w:hAnsi="Consolas" w:cs="Times New Roman"/>
                                <w:color w:val="000000"/>
                                <w:kern w:val="0"/>
                                <w:sz w:val="18"/>
                                <w:szCs w:val="18"/>
                                <w:bdr w:val="none" w:sz="0" w:space="0" w:color="auto" w:frame="1"/>
                                <w:lang w:val="en-US"/>
                              </w:rPr>
                              <w:t> (strcmp(input,</w:t>
                            </w:r>
                            <w:r w:rsidRPr="00990FF1">
                              <w:rPr>
                                <w:rFonts w:ascii="Consolas" w:eastAsia="Times New Roman" w:hAnsi="Consolas" w:cs="Times New Roman"/>
                                <w:color w:val="0000FF"/>
                                <w:kern w:val="0"/>
                                <w:sz w:val="18"/>
                                <w:szCs w:val="18"/>
                                <w:bdr w:val="none" w:sz="0" w:space="0" w:color="auto" w:frame="1"/>
                                <w:lang w:val="en-US"/>
                              </w:rPr>
                              <w:t>"9"</w:t>
                            </w:r>
                            <w:r w:rsidRPr="00990FF1">
                              <w:rPr>
                                <w:rFonts w:ascii="Consolas" w:eastAsia="Times New Roman" w:hAnsi="Consolas" w:cs="Times New Roman"/>
                                <w:color w:val="000000"/>
                                <w:kern w:val="0"/>
                                <w:sz w:val="18"/>
                                <w:szCs w:val="18"/>
                                <w:bdr w:val="none" w:sz="0" w:space="0" w:color="auto" w:frame="1"/>
                                <w:lang w:val="en-US"/>
                              </w:rPr>
                              <w:t>) != 0 &amp;&amp; strcmp(input,</w:t>
                            </w:r>
                            <w:r w:rsidRPr="00990FF1">
                              <w:rPr>
                                <w:rFonts w:ascii="Consolas" w:eastAsia="Times New Roman" w:hAnsi="Consolas" w:cs="Times New Roman"/>
                                <w:color w:val="0000FF"/>
                                <w:kern w:val="0"/>
                                <w:sz w:val="18"/>
                                <w:szCs w:val="18"/>
                                <w:bdr w:val="none" w:sz="0" w:space="0" w:color="auto" w:frame="1"/>
                                <w:lang w:val="en-US"/>
                              </w:rPr>
                              <w:t>"Quit"</w:t>
                            </w:r>
                            <w:r w:rsidRPr="00990FF1">
                              <w:rPr>
                                <w:rFonts w:ascii="Consolas" w:eastAsia="Times New Roman" w:hAnsi="Consolas" w:cs="Times New Roman"/>
                                <w:color w:val="000000"/>
                                <w:kern w:val="0"/>
                                <w:sz w:val="18"/>
                                <w:szCs w:val="18"/>
                                <w:bdr w:val="none" w:sz="0" w:space="0" w:color="auto" w:frame="1"/>
                                <w:lang w:val="en-US"/>
                              </w:rPr>
                              <w:t>) != 0 &amp;&amp; strcmp(input,</w:t>
                            </w:r>
                            <w:r w:rsidRPr="00990FF1">
                              <w:rPr>
                                <w:rFonts w:ascii="Consolas" w:eastAsia="Times New Roman" w:hAnsi="Consolas" w:cs="Times New Roman"/>
                                <w:color w:val="0000FF"/>
                                <w:kern w:val="0"/>
                                <w:sz w:val="18"/>
                                <w:szCs w:val="18"/>
                                <w:bdr w:val="none" w:sz="0" w:space="0" w:color="auto" w:frame="1"/>
                                <w:lang w:val="en-US"/>
                              </w:rPr>
                              <w:t>"Quitter"</w:t>
                            </w:r>
                            <w:r w:rsidRPr="00990FF1">
                              <w:rPr>
                                <w:rFonts w:ascii="Consolas" w:eastAsia="Times New Roman" w:hAnsi="Consolas" w:cs="Times New Roman"/>
                                <w:color w:val="000000"/>
                                <w:kern w:val="0"/>
                                <w:sz w:val="18"/>
                                <w:szCs w:val="18"/>
                                <w:bdr w:val="none" w:sz="0" w:space="0" w:color="auto" w:frame="1"/>
                                <w:lang w:val="en-US"/>
                              </w:rPr>
                              <w:t>) != 0 &amp;&amp; strcmp(input,</w:t>
                            </w:r>
                            <w:r w:rsidRPr="00990FF1">
                              <w:rPr>
                                <w:rFonts w:ascii="Consolas" w:eastAsia="Times New Roman" w:hAnsi="Consolas" w:cs="Times New Roman"/>
                                <w:color w:val="0000FF"/>
                                <w:kern w:val="0"/>
                                <w:sz w:val="18"/>
                                <w:szCs w:val="18"/>
                                <w:bdr w:val="none" w:sz="0" w:space="0" w:color="auto" w:frame="1"/>
                                <w:lang w:val="en-US"/>
                              </w:rPr>
                              <w:t>"Q"</w:t>
                            </w:r>
                            <w:r w:rsidRPr="00990FF1">
                              <w:rPr>
                                <w:rFonts w:ascii="Consolas" w:eastAsia="Times New Roman" w:hAnsi="Consolas" w:cs="Times New Roman"/>
                                <w:color w:val="000000"/>
                                <w:kern w:val="0"/>
                                <w:sz w:val="18"/>
                                <w:szCs w:val="18"/>
                                <w:bdr w:val="none" w:sz="0" w:space="0" w:color="auto" w:frame="1"/>
                                <w:lang w:val="en-US"/>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"0"</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displayMainMenu();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w:t>
                            </w:r>
                            <w:r w:rsidRPr="00C50FF1">
                              <w:rPr>
                                <w:rFonts w:ascii="Consolas" w:eastAsia="Times New Roman" w:hAnsi="Consolas" w:cs="Times New Roman"/>
                                <w:color w:val="0000FF"/>
                                <w:kern w:val="0"/>
                                <w:sz w:val="18"/>
                                <w:szCs w:val="18"/>
                                <w:bdr w:val="none" w:sz="0" w:space="0" w:color="auto" w:frame="1"/>
                              </w:rPr>
                              <w:t>"1"</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"2"</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addSimplePath();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"3"</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addComposedPath();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BB35C" id="_x0000_s1029" type="#_x0000_t202" style="position:absolute;left:0;text-align:left;margin-left:429.4pt;margin-top:34.45pt;width:480.6pt;height:621.1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">
                <v:textbox>
                  <w:txbxContent>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Catalog  -  Affichage &amp; Manipulation des Trajets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début                : 27/09/2018</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copyright            : (C) 2018 par Valentin Wallyn et Balthazar Frolin</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e-mail               : ...@insa-lyon.fr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Réalisation de la classe &lt;Catalog&gt; (fichier Catalog.cpp)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 système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&lt;iostream&gt;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&lt;cstring&gt;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Include personnel</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"Catalog.h"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"../SimplePath/SimplePath.h"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#include "../ComposedPath/ComposedPath.h"</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using</w:t>
                      </w:r>
                      <w:r w:rsidRPr="00C50FF1">
                        <w:rPr>
                          <w:rFonts w:ascii="Consolas" w:eastAsia="Times New Roman" w:hAnsi="Consolas" w:cs="Times New Roman"/>
                          <w:color w:val="000000"/>
                          <w:kern w:val="0"/>
                          <w:sz w:val="18"/>
                          <w:szCs w:val="18"/>
                          <w:bdr w:val="none" w:sz="0" w:space="0" w:color="auto" w:frame="1"/>
                        </w:rPr>
                        <w:t> std::cout;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using</w:t>
                      </w:r>
                      <w:r w:rsidRPr="00C50FF1">
                        <w:rPr>
                          <w:rFonts w:ascii="Consolas" w:eastAsia="Times New Roman" w:hAnsi="Consolas" w:cs="Times New Roman"/>
                          <w:color w:val="000000"/>
                          <w:kern w:val="0"/>
                          <w:sz w:val="18"/>
                          <w:szCs w:val="18"/>
                          <w:bdr w:val="none" w:sz="0" w:space="0" w:color="auto" w:frame="1"/>
                        </w:rPr>
                        <w:t> std::endl;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Constantes</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INPUT_MAX_SIZE = 100;  </w:t>
                      </w:r>
                    </w:p>
                    <w:p w:rsidR="00D14570" w:rsidRPr="0099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SEPARATOR[] = </w:t>
                      </w:r>
                      <w:r w:rsidRPr="00990FF1">
                        <w:rPr>
                          <w:rFonts w:ascii="Consolas" w:eastAsia="Times New Roman" w:hAnsi="Consolas" w:cs="Times New Roman"/>
                          <w:color w:val="0000FF"/>
                          <w:kern w:val="0"/>
                          <w:sz w:val="18"/>
                          <w:szCs w:val="18"/>
                          <w:bdr w:val="none" w:sz="0" w:space="0" w:color="auto" w:frame="1"/>
                          <w:lang w:val="en-US"/>
                        </w:rPr>
                        <w:t>"=================================================\r\n"</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PUBLIC</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publiques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Catalog::Run()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"Bienvenue sur VoyageVoyage, L'app qui vous fera voyager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displayMainMenu();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input[INPUT_MAX_SIZE];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getInputWord(input);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while</w:t>
                      </w:r>
                      <w:r w:rsidRPr="00990FF1">
                        <w:rPr>
                          <w:rFonts w:ascii="Consolas" w:eastAsia="Times New Roman" w:hAnsi="Consolas" w:cs="Times New Roman"/>
                          <w:color w:val="000000"/>
                          <w:kern w:val="0"/>
                          <w:sz w:val="18"/>
                          <w:szCs w:val="18"/>
                          <w:bdr w:val="none" w:sz="0" w:space="0" w:color="auto" w:frame="1"/>
                          <w:lang w:val="en-US"/>
                        </w:rPr>
                        <w:t> (strcmp(input,</w:t>
                      </w:r>
                      <w:r w:rsidRPr="00990FF1">
                        <w:rPr>
                          <w:rFonts w:ascii="Consolas" w:eastAsia="Times New Roman" w:hAnsi="Consolas" w:cs="Times New Roman"/>
                          <w:color w:val="0000FF"/>
                          <w:kern w:val="0"/>
                          <w:sz w:val="18"/>
                          <w:szCs w:val="18"/>
                          <w:bdr w:val="none" w:sz="0" w:space="0" w:color="auto" w:frame="1"/>
                          <w:lang w:val="en-US"/>
                        </w:rPr>
                        <w:t>"9"</w:t>
                      </w:r>
                      <w:r w:rsidRPr="00990FF1">
                        <w:rPr>
                          <w:rFonts w:ascii="Consolas" w:eastAsia="Times New Roman" w:hAnsi="Consolas" w:cs="Times New Roman"/>
                          <w:color w:val="000000"/>
                          <w:kern w:val="0"/>
                          <w:sz w:val="18"/>
                          <w:szCs w:val="18"/>
                          <w:bdr w:val="none" w:sz="0" w:space="0" w:color="auto" w:frame="1"/>
                          <w:lang w:val="en-US"/>
                        </w:rPr>
                        <w:t>) != 0 &amp;&amp; strcmp(input,</w:t>
                      </w:r>
                      <w:r w:rsidRPr="00990FF1">
                        <w:rPr>
                          <w:rFonts w:ascii="Consolas" w:eastAsia="Times New Roman" w:hAnsi="Consolas" w:cs="Times New Roman"/>
                          <w:color w:val="0000FF"/>
                          <w:kern w:val="0"/>
                          <w:sz w:val="18"/>
                          <w:szCs w:val="18"/>
                          <w:bdr w:val="none" w:sz="0" w:space="0" w:color="auto" w:frame="1"/>
                          <w:lang w:val="en-US"/>
                        </w:rPr>
                        <w:t>"Quit"</w:t>
                      </w:r>
                      <w:r w:rsidRPr="00990FF1">
                        <w:rPr>
                          <w:rFonts w:ascii="Consolas" w:eastAsia="Times New Roman" w:hAnsi="Consolas" w:cs="Times New Roman"/>
                          <w:color w:val="000000"/>
                          <w:kern w:val="0"/>
                          <w:sz w:val="18"/>
                          <w:szCs w:val="18"/>
                          <w:bdr w:val="none" w:sz="0" w:space="0" w:color="auto" w:frame="1"/>
                          <w:lang w:val="en-US"/>
                        </w:rPr>
                        <w:t>) != 0 &amp;&amp; strcmp(input,</w:t>
                      </w:r>
                      <w:r w:rsidRPr="00990FF1">
                        <w:rPr>
                          <w:rFonts w:ascii="Consolas" w:eastAsia="Times New Roman" w:hAnsi="Consolas" w:cs="Times New Roman"/>
                          <w:color w:val="0000FF"/>
                          <w:kern w:val="0"/>
                          <w:sz w:val="18"/>
                          <w:szCs w:val="18"/>
                          <w:bdr w:val="none" w:sz="0" w:space="0" w:color="auto" w:frame="1"/>
                          <w:lang w:val="en-US"/>
                        </w:rPr>
                        <w:t>"Quitter"</w:t>
                      </w:r>
                      <w:r w:rsidRPr="00990FF1">
                        <w:rPr>
                          <w:rFonts w:ascii="Consolas" w:eastAsia="Times New Roman" w:hAnsi="Consolas" w:cs="Times New Roman"/>
                          <w:color w:val="000000"/>
                          <w:kern w:val="0"/>
                          <w:sz w:val="18"/>
                          <w:szCs w:val="18"/>
                          <w:bdr w:val="none" w:sz="0" w:space="0" w:color="auto" w:frame="1"/>
                          <w:lang w:val="en-US"/>
                        </w:rPr>
                        <w:t>) != 0 &amp;&amp; strcmp(input,</w:t>
                      </w:r>
                      <w:r w:rsidRPr="00990FF1">
                        <w:rPr>
                          <w:rFonts w:ascii="Consolas" w:eastAsia="Times New Roman" w:hAnsi="Consolas" w:cs="Times New Roman"/>
                          <w:color w:val="0000FF"/>
                          <w:kern w:val="0"/>
                          <w:sz w:val="18"/>
                          <w:szCs w:val="18"/>
                          <w:bdr w:val="none" w:sz="0" w:space="0" w:color="auto" w:frame="1"/>
                          <w:lang w:val="en-US"/>
                        </w:rPr>
                        <w:t>"Q"</w:t>
                      </w:r>
                      <w:r w:rsidRPr="00990FF1">
                        <w:rPr>
                          <w:rFonts w:ascii="Consolas" w:eastAsia="Times New Roman" w:hAnsi="Consolas" w:cs="Times New Roman"/>
                          <w:color w:val="000000"/>
                          <w:kern w:val="0"/>
                          <w:sz w:val="18"/>
                          <w:szCs w:val="18"/>
                          <w:bdr w:val="none" w:sz="0" w:space="0" w:color="auto" w:frame="1"/>
                          <w:lang w:val="en-US"/>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"0"</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displayMainMenu();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w:t>
                      </w:r>
                      <w:r w:rsidRPr="00C50FF1">
                        <w:rPr>
                          <w:rFonts w:ascii="Consolas" w:eastAsia="Times New Roman" w:hAnsi="Consolas" w:cs="Times New Roman"/>
                          <w:color w:val="0000FF"/>
                          <w:kern w:val="0"/>
                          <w:sz w:val="18"/>
                          <w:szCs w:val="18"/>
                          <w:bdr w:val="none" w:sz="0" w:space="0" w:color="auto" w:frame="1"/>
                        </w:rPr>
                        <w:t>"1"</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"2"</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addSimplePath();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"3"</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addComposedPath();  </w:t>
                      </w:r>
                    </w:p>
                    <w:p w:rsidR="00D14570" w:rsidRDefault="00D14570" w:rsidP="00C50FF1"/>
                  </w:txbxContent>
                </v:textbox>
                <w10:wrap type="square" anchorx="margin"/>
                <w10:anchorlock/>
              </v:shape>
            </w:pict>
          </mc:Fallback>
        </mc:AlternateContent>
      </w:r>
      <w:bookmarkEnd w:id="201"/>
    </w:p>
    <w:bookmarkStart w:id="202" w:name="_Toc526867101"/>
    <w:p w:rsidR="00C50FF1" w:rsidRDefault="00C50FF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70528" behindDoc="0" locked="1" layoutInCell="1" allowOverlap="1" wp14:anchorId="769D8F77" wp14:editId="1595CB5C">
                <wp:simplePos x="0" y="0"/>
                <wp:positionH relativeFrom="margin">
                  <wp:posOffset>-204470</wp:posOffset>
                </wp:positionH>
                <wp:positionV relativeFrom="paragraph">
                  <wp:posOffset>0</wp:posOffset>
                </wp:positionV>
                <wp:extent cx="6303010" cy="8131810"/>
                <wp:effectExtent l="0" t="0" r="21590" b="2159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"4"</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//recherche simple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searchForPath(</w:t>
                            </w:r>
                            <w:r w:rsidRPr="00C50FF1">
                              <w:rPr>
                                <w:rFonts w:ascii="Consolas" w:eastAsia="Times New Roman" w:hAnsi="Consolas" w:cs="Times New Roman"/>
                                <w:b/>
                                <w:bCs/>
                                <w:color w:val="006699"/>
                                <w:kern w:val="0"/>
                                <w:sz w:val="18"/>
                                <w:szCs w:val="18"/>
                                <w:bdr w:val="none" w:sz="0" w:space="0" w:color="auto" w:frame="1"/>
                              </w:rPr>
                              <w:t>false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"5"</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//recherche avancée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searchForPath(</w:t>
                            </w:r>
                            <w:r w:rsidRPr="00C50FF1">
                              <w:rPr>
                                <w:rFonts w:ascii="Consolas" w:eastAsia="Times New Roman" w:hAnsi="Consolas" w:cs="Times New Roman"/>
                                <w:b/>
                                <w:bCs/>
                                <w:color w:val="006699"/>
                                <w:kern w:val="0"/>
                                <w:sz w:val="18"/>
                                <w:szCs w:val="18"/>
                                <w:bdr w:val="none" w:sz="0" w:space="0" w:color="auto" w:frame="1"/>
                              </w:rPr>
                              <w:t>true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displayMainMenu();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"Entrez une nouvelle commande (0 pour afficher le menu) :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getInputWord(input);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"Merci d'avoir utilisé VoyageVoyage ! à Bientot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Constructeurs - destructeur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Catalog::Catalog (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pathArray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PathArray();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SearchEngine();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#ifdef MAP</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"Appel au constructeur de &lt;Catalog&gt;"</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#endif</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Fin de Catalog</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Catalog::~Catalog (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delete</w:t>
                            </w:r>
                            <w:r w:rsidRPr="00C50FF1">
                              <w:rPr>
                                <w:rFonts w:ascii="Consolas" w:eastAsia="Times New Roman" w:hAnsi="Consolas" w:cs="Times New Roman"/>
                                <w:color w:val="000000"/>
                                <w:kern w:val="0"/>
                                <w:sz w:val="18"/>
                                <w:szCs w:val="18"/>
                                <w:bdr w:val="none" w:sz="0" w:space="0" w:color="auto" w:frame="1"/>
                              </w:rPr>
                              <w:t> pathArray;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delete</w:t>
                            </w:r>
                            <w:r w:rsidRPr="00C50FF1">
                              <w:rPr>
                                <w:rFonts w:ascii="Consolas" w:eastAsia="Times New Roman" w:hAnsi="Consolas" w:cs="Times New Roman"/>
                                <w:color w:val="000000"/>
                                <w:kern w:val="0"/>
                                <w:sz w:val="18"/>
                                <w:szCs w:val="18"/>
                                <w:bdr w:val="none" w:sz="0" w:space="0" w:color="auto" w:frame="1"/>
                              </w:rPr>
                              <w:t> searchEngine;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#ifdef MAP</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"Appel au destructeur de &lt;Catalog&gt;"</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#endif</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Fin de ~Catalog</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PRIVE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protégées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Edition Methods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Catalog::addSimplePath()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startingCity[INPUT_MAX_SIZE];  </w:t>
                            </w:r>
                          </w:p>
                          <w:p w:rsidR="00D14570" w:rsidRPr="0099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endingCity[INPUT_MAX_SIZE];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MeansOfTransport meansOfTransport;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"Ajout d'un Trajet Simple..."</w:t>
                            </w:r>
                            <w:r w:rsidRPr="00C50FF1">
                              <w:rPr>
                                <w:rFonts w:ascii="Consolas" w:eastAsia="Times New Roman" w:hAnsi="Consolas" w:cs="Times New Roman"/>
                                <w:color w:val="000000"/>
                                <w:kern w:val="0"/>
                                <w:sz w:val="18"/>
                                <w:szCs w:val="18"/>
                                <w:bdr w:val="none" w:sz="0" w:space="0" w:color="auto" w:frame="1"/>
                              </w:rPr>
                              <w:t> &lt;&lt; endl;</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8F77" id="_x0000_s1030" type="#_x0000_t202" style="position:absolute;left:0;text-align:left;margin-left:-16.1pt;margin-top:0;width:496.3pt;height:640.3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">
                <v:textbox>
                  <w:txbxContent>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"4"</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//recherche simple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searchForPath(</w:t>
                      </w:r>
                      <w:r w:rsidRPr="00C50FF1">
                        <w:rPr>
                          <w:rFonts w:ascii="Consolas" w:eastAsia="Times New Roman" w:hAnsi="Consolas" w:cs="Times New Roman"/>
                          <w:b/>
                          <w:bCs/>
                          <w:color w:val="006699"/>
                          <w:kern w:val="0"/>
                          <w:sz w:val="18"/>
                          <w:szCs w:val="18"/>
                          <w:bdr w:val="none" w:sz="0" w:space="0" w:color="auto" w:frame="1"/>
                        </w:rPr>
                        <w:t>false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(strcmp(input, </w:t>
                      </w:r>
                      <w:r w:rsidRPr="00C50FF1">
                        <w:rPr>
                          <w:rFonts w:ascii="Consolas" w:eastAsia="Times New Roman" w:hAnsi="Consolas" w:cs="Times New Roman"/>
                          <w:color w:val="0000FF"/>
                          <w:kern w:val="0"/>
                          <w:sz w:val="18"/>
                          <w:szCs w:val="18"/>
                          <w:bdr w:val="none" w:sz="0" w:space="0" w:color="auto" w:frame="1"/>
                        </w:rPr>
                        <w:t>"5"</w:t>
                      </w:r>
                      <w:r w:rsidRPr="00C50FF1">
                        <w:rPr>
                          <w:rFonts w:ascii="Consolas" w:eastAsia="Times New Roman" w:hAnsi="Consolas" w:cs="Times New Roman"/>
                          <w:color w:val="000000"/>
                          <w:kern w:val="0"/>
                          <w:sz w:val="18"/>
                          <w:szCs w:val="18"/>
                          <w:bdr w:val="none" w:sz="0" w:space="0" w:color="auto" w:frame="1"/>
                        </w:rPr>
                        <w:t>) == 0)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//recherche avancée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searchForPath(</w:t>
                      </w:r>
                      <w:r w:rsidRPr="00C50FF1">
                        <w:rPr>
                          <w:rFonts w:ascii="Consolas" w:eastAsia="Times New Roman" w:hAnsi="Consolas" w:cs="Times New Roman"/>
                          <w:b/>
                          <w:bCs/>
                          <w:color w:val="006699"/>
                          <w:kern w:val="0"/>
                          <w:sz w:val="18"/>
                          <w:szCs w:val="18"/>
                          <w:bdr w:val="none" w:sz="0" w:space="0" w:color="auto" w:frame="1"/>
                        </w:rPr>
                        <w:t>true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displayMainMenu();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"Entrez une nouvelle commande (0 pour afficher le menu) :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getInputWord(input);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"Merci d'avoir utilisé VoyageVoyage ! à Bientot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Constructeurs - destructeur</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Catalog::Catalog ( )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pathArray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PathArray();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SearchEngine();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#ifdef MAP</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"Appel au constructeur de &lt;Catalog&gt;"</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#endif</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Fin de Catalog</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Catalog::~Catalog ( )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delete</w:t>
                      </w:r>
                      <w:r w:rsidRPr="00C50FF1">
                        <w:rPr>
                          <w:rFonts w:ascii="Consolas" w:eastAsia="Times New Roman" w:hAnsi="Consolas" w:cs="Times New Roman"/>
                          <w:color w:val="000000"/>
                          <w:kern w:val="0"/>
                          <w:sz w:val="18"/>
                          <w:szCs w:val="18"/>
                          <w:bdr w:val="none" w:sz="0" w:space="0" w:color="auto" w:frame="1"/>
                        </w:rPr>
                        <w:t> pathArray;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delete</w:t>
                      </w:r>
                      <w:r w:rsidRPr="00C50FF1">
                        <w:rPr>
                          <w:rFonts w:ascii="Consolas" w:eastAsia="Times New Roman" w:hAnsi="Consolas" w:cs="Times New Roman"/>
                          <w:color w:val="000000"/>
                          <w:kern w:val="0"/>
                          <w:sz w:val="18"/>
                          <w:szCs w:val="18"/>
                          <w:bdr w:val="none" w:sz="0" w:space="0" w:color="auto" w:frame="1"/>
                        </w:rPr>
                        <w:t> searchEngine;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#ifdef MAP</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"Appel au destructeur de &lt;Catalog&gt;"</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808080"/>
                          <w:kern w:val="0"/>
                          <w:sz w:val="18"/>
                          <w:szCs w:val="18"/>
                          <w:bdr w:val="none" w:sz="0" w:space="0" w:color="auto" w:frame="1"/>
                        </w:rPr>
                        <w:t>#endif</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color w:val="008200"/>
                          <w:kern w:val="0"/>
                          <w:sz w:val="18"/>
                          <w:szCs w:val="18"/>
                          <w:bdr w:val="none" w:sz="0" w:space="0" w:color="auto" w:frame="1"/>
                        </w:rPr>
                        <w:t>//----- Fin de ~Catalog</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PRIVE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Méthodes protégées</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Edition Methods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Catalog::addSimplePath()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startingCity[INPUT_MAX_SIZE];  </w:t>
                      </w:r>
                    </w:p>
                    <w:p w:rsidR="00D14570" w:rsidRPr="0099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endingCity[INPUT_MAX_SIZE];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MeansOfTransport meansOfTransport;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"Ajout d'un Trajet Simple..."</w:t>
                      </w:r>
                      <w:r w:rsidRPr="00C50FF1">
                        <w:rPr>
                          <w:rFonts w:ascii="Consolas" w:eastAsia="Times New Roman" w:hAnsi="Consolas" w:cs="Times New Roman"/>
                          <w:color w:val="000000"/>
                          <w:kern w:val="0"/>
                          <w:sz w:val="18"/>
                          <w:szCs w:val="18"/>
                          <w:bdr w:val="none" w:sz="0" w:space="0" w:color="auto" w:frame="1"/>
                        </w:rPr>
                        <w:t> &lt;&lt; endl;</w:t>
                      </w:r>
                    </w:p>
                    <w:p w:rsidR="00D14570" w:rsidRDefault="00D14570" w:rsidP="00C50FF1"/>
                  </w:txbxContent>
                </v:textbox>
                <w10:wrap type="square" anchorx="margin"/>
                <w10:anchorlock/>
              </v:shape>
            </w:pict>
          </mc:Fallback>
        </mc:AlternateContent>
      </w:r>
      <w:bookmarkEnd w:id="202"/>
    </w:p>
    <w:bookmarkStart w:id="203" w:name="_Toc526867102"/>
    <w:p w:rsidR="00C50FF1" w:rsidRDefault="00C50FF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72576" behindDoc="0" locked="1" layoutInCell="1" allowOverlap="1" wp14:anchorId="4D0FB755" wp14:editId="6EF90D38">
                <wp:simplePos x="0" y="0"/>
                <wp:positionH relativeFrom="margin">
                  <wp:posOffset>-204470</wp:posOffset>
                </wp:positionH>
                <wp:positionV relativeFrom="paragraph">
                  <wp:posOffset>0</wp:posOffset>
                </wp:positionV>
                <wp:extent cx="6303010" cy="8131810"/>
                <wp:effectExtent l="0" t="0" r="21590" b="2159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askForStartingCity(startingCity);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askForEndingCity(endingCity);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meansOfTransport = displayAndAskForMeansOfTransport();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addPathAndNotifyUser(</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SimplePath(startingCity, endingCity, 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Catalog::addComposedPath()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ComposedPath *composedPath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ComposedPath();  </w:t>
                            </w:r>
                          </w:p>
                          <w:p w:rsidR="00D14570" w:rsidRPr="0099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startingCity[INPUT_MAX_SIZE];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endingCity[INPUT_MAX_SIZE];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MeansOfTransport meansOfTransport;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"Ajout d'un Trajet Composé..."</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int</w:t>
                            </w:r>
                            <w:r w:rsidRPr="00C50FF1">
                              <w:rPr>
                                <w:rFonts w:ascii="Consolas" w:eastAsia="Times New Roman" w:hAnsi="Consolas" w:cs="Times New Roman"/>
                                <w:color w:val="000000"/>
                                <w:kern w:val="0"/>
                                <w:sz w:val="18"/>
                                <w:szCs w:val="18"/>
                                <w:bdr w:val="none" w:sz="0" w:space="0" w:color="auto" w:frame="1"/>
                              </w:rPr>
                              <w:t> stageQty = askForStageQty();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1; i &lt;= stageQty; i++)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"Etape "</w:t>
                            </w:r>
                            <w:r w:rsidRPr="00C50FF1">
                              <w:rPr>
                                <w:rFonts w:ascii="Consolas" w:eastAsia="Times New Roman" w:hAnsi="Consolas" w:cs="Times New Roman"/>
                                <w:color w:val="000000"/>
                                <w:kern w:val="0"/>
                                <w:sz w:val="18"/>
                                <w:szCs w:val="18"/>
                                <w:bdr w:val="none" w:sz="0" w:space="0" w:color="auto" w:frame="1"/>
                              </w:rPr>
                              <w:t> &lt;&lt; i &lt;&lt; endl;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(i &gt; 1)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de départ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strcpy(startingCity, endingCity);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startingCity &lt;&lt; endl;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askForStartingCity(startingCity);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askForEndingCity(endingCity);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meansOfTransport = displayAndAskForMeansOfTransport();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composedPath-&gt;AddStage(</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SimplePath(startingCity, endingCity, 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addPathAndNotifyUser(composedPath);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Catalog::addPathAndNotifyUser(Path *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(pathArray-&gt;Add(path))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searchEngine-&gt;AddPath(path);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"Votre Trajet à bien été ajouté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"Ce Trajet existe déjà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FB755" id="_x0000_s1031" type="#_x0000_t202" style="position:absolute;left:0;text-align:left;margin-left:-16.1pt;margin-top:0;width:496.3pt;height:640.3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">
                <v:textbox>
                  <w:txbxContent>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askForStartingCity(startingCity);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askForEndingCity(endingCity);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meansOfTransport = displayAndAskForMeansOfTransport();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addPathAndNotifyUser(</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SimplePath(startingCity, endingCity, 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b/>
                          <w:bCs/>
                          <w:color w:val="006699"/>
                          <w:kern w:val="0"/>
                          <w:sz w:val="18"/>
                          <w:szCs w:val="18"/>
                          <w:bdr w:val="none" w:sz="0" w:space="0" w:color="auto" w:frame="1"/>
                        </w:rPr>
                        <w:t>void</w:t>
                      </w:r>
                      <w:r w:rsidRPr="00C50FF1">
                        <w:rPr>
                          <w:rFonts w:ascii="Consolas" w:eastAsia="Times New Roman" w:hAnsi="Consolas" w:cs="Times New Roman"/>
                          <w:color w:val="000000"/>
                          <w:kern w:val="0"/>
                          <w:sz w:val="18"/>
                          <w:szCs w:val="18"/>
                          <w:bdr w:val="none" w:sz="0" w:space="0" w:color="auto" w:frame="1"/>
                        </w:rPr>
                        <w:t> Catalog::addComposedPath() </w:t>
                      </w:r>
                      <w:r w:rsidRPr="00C50FF1">
                        <w:rPr>
                          <w:rFonts w:ascii="Consolas" w:eastAsia="Times New Roman" w:hAnsi="Consolas" w:cs="Times New Roman"/>
                          <w:b/>
                          <w:bCs/>
                          <w:color w:val="006699"/>
                          <w:kern w:val="0"/>
                          <w:sz w:val="18"/>
                          <w:szCs w:val="18"/>
                          <w:bdr w:val="none" w:sz="0" w:space="0" w:color="auto" w:frame="1"/>
                        </w:rPr>
                        <w:t>const</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ComposedPath *composedPath = </w:t>
                      </w:r>
                      <w:r w:rsidRPr="00C50FF1">
                        <w:rPr>
                          <w:rFonts w:ascii="Consolas" w:eastAsia="Times New Roman" w:hAnsi="Consolas" w:cs="Times New Roman"/>
                          <w:b/>
                          <w:bCs/>
                          <w:color w:val="006699"/>
                          <w:kern w:val="0"/>
                          <w:sz w:val="18"/>
                          <w:szCs w:val="18"/>
                          <w:bdr w:val="none" w:sz="0" w:space="0" w:color="auto" w:frame="1"/>
                        </w:rPr>
                        <w:t>new</w:t>
                      </w:r>
                      <w:r w:rsidRPr="00C50FF1">
                        <w:rPr>
                          <w:rFonts w:ascii="Consolas" w:eastAsia="Times New Roman" w:hAnsi="Consolas" w:cs="Times New Roman"/>
                          <w:color w:val="000000"/>
                          <w:kern w:val="0"/>
                          <w:sz w:val="18"/>
                          <w:szCs w:val="18"/>
                          <w:bdr w:val="none" w:sz="0" w:space="0" w:color="auto" w:frame="1"/>
                        </w:rPr>
                        <w:t> ComposedPath();  </w:t>
                      </w:r>
                    </w:p>
                    <w:p w:rsidR="00D14570" w:rsidRPr="0099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startingCity[INPUT_MAX_SIZE];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endingCity[INPUT_MAX_SIZE];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MeansOfTransport meansOfTransport;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"Ajout d'un Trajet Composé..."</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2E8B57"/>
                          <w:kern w:val="0"/>
                          <w:sz w:val="18"/>
                          <w:szCs w:val="18"/>
                          <w:bdr w:val="none" w:sz="0" w:space="0" w:color="auto" w:frame="1"/>
                        </w:rPr>
                        <w:t>int</w:t>
                      </w:r>
                      <w:r w:rsidRPr="00C50FF1">
                        <w:rPr>
                          <w:rFonts w:ascii="Consolas" w:eastAsia="Times New Roman" w:hAnsi="Consolas" w:cs="Times New Roman"/>
                          <w:color w:val="000000"/>
                          <w:kern w:val="0"/>
                          <w:sz w:val="18"/>
                          <w:szCs w:val="18"/>
                          <w:bdr w:val="none" w:sz="0" w:space="0" w:color="auto" w:frame="1"/>
                        </w:rPr>
                        <w:t> stageQty = askForStageQty();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1; i &lt;= stageQty; i++)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"Etape "</w:t>
                      </w:r>
                      <w:r w:rsidRPr="00C50FF1">
                        <w:rPr>
                          <w:rFonts w:ascii="Consolas" w:eastAsia="Times New Roman" w:hAnsi="Consolas" w:cs="Times New Roman"/>
                          <w:color w:val="000000"/>
                          <w:kern w:val="0"/>
                          <w:sz w:val="18"/>
                          <w:szCs w:val="18"/>
                          <w:bdr w:val="none" w:sz="0" w:space="0" w:color="auto" w:frame="1"/>
                        </w:rPr>
                        <w:t> &lt;&lt; i &lt;&lt; endl;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(i &gt; 1)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de départ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strcpy(startingCity, endingCity);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startingCity &lt;&lt; endl;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askForStartingCity(startingCity);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askForEndingCity(endingCity);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meansOfTransport = displayAndAskForMeansOfTransport();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composedPath-&gt;AddStage(</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SimplePath(startingCity, endingCity, meansOfTransport));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addPathAndNotifyUser(composedPath);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Catalog::addPathAndNotifyUser(Path *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(pathArray-&gt;Add(path))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searchEngine-&gt;AddPath(path);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"Votre Trajet à bien été ajouté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"Ce Trajet existe déjà !"</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bookmarkEnd w:id="203"/>
    </w:p>
    <w:bookmarkStart w:id="204" w:name="_Toc526867103"/>
    <w:p w:rsidR="00C50FF1" w:rsidRDefault="00C50FF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74624" behindDoc="0" locked="1" layoutInCell="1" allowOverlap="1" wp14:anchorId="1F37D024" wp14:editId="3B38C64D">
                <wp:simplePos x="0" y="0"/>
                <wp:positionH relativeFrom="margin">
                  <wp:posOffset>-204470</wp:posOffset>
                </wp:positionH>
                <wp:positionV relativeFrom="paragraph">
                  <wp:posOffset>0</wp:posOffset>
                </wp:positionV>
                <wp:extent cx="6303010" cy="8131810"/>
                <wp:effectExtent l="0" t="0" r="21590" b="2159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Search Methods */</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Catalog::searchForPath(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advanced)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startingCity[INPUT_MAX_SIZE];  </w:t>
                            </w:r>
                          </w:p>
                          <w:p w:rsidR="00D14570" w:rsidRPr="0099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endingCity[INPUT_MAX_SIZE];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cout &lt;&lt; SEPARATOR;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(advanced)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"Recherche d'un trajet (Version avancée)..."</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"Recherche d'un trajet (Version simple)..."</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askForStartingCity(startingCity);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d'arrivée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(!getInputLine(endingCity));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endl &lt;&lt; </w:t>
                            </w:r>
                            <w:r w:rsidRPr="00C50FF1">
                              <w:rPr>
                                <w:rFonts w:ascii="Consolas" w:eastAsia="Times New Roman" w:hAnsi="Consolas" w:cs="Times New Roman"/>
                                <w:color w:val="0000FF"/>
                                <w:kern w:val="0"/>
                                <w:sz w:val="18"/>
                                <w:szCs w:val="18"/>
                                <w:bdr w:val="none" w:sz="0" w:space="0" w:color="auto" w:frame="1"/>
                              </w:rPr>
                              <w:t>"Trajet(s) trouvé(s) :"</w:t>
                            </w:r>
                            <w:r w:rsidRPr="00C50FF1">
                              <w:rPr>
                                <w:rFonts w:ascii="Consolas" w:eastAsia="Times New Roman" w:hAnsi="Consolas" w:cs="Times New Roman"/>
                                <w:color w:val="000000"/>
                                <w:kern w:val="0"/>
                                <w:sz w:val="18"/>
                                <w:szCs w:val="18"/>
                                <w:bdr w:val="none" w:sz="0" w:space="0" w:color="auto" w:frame="1"/>
                              </w:rPr>
                              <w:t> &lt;&lt; endl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(advanced)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searchEngine-&gt;AdvancedSearch(startingCity, 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searchEngine-&gt;SimpleSearch(startingCity, 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Input Methods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Catalog::askForStartingCity(</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de départ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(!getInputLine(startingCity));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Catalog::askForEndingCity(</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d'arrivé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(!getInputLine(endingCity));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7D024" id="_x0000_s1032" type="#_x0000_t202" style="position:absolute;left:0;text-align:left;margin-left:-16.1pt;margin-top:0;width:496.3pt;height:640.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">
                <v:textbox>
                  <w:txbxContent>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Search Methods */</w:t>
                      </w: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Catalog::searchForPath(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advanced)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startingCity[INPUT_MAX_SIZE];  </w:t>
                      </w:r>
                    </w:p>
                    <w:p w:rsidR="00D14570" w:rsidRPr="0099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endingCity[INPUT_MAX_SIZE];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C50FF1">
                        <w:rPr>
                          <w:rFonts w:ascii="Consolas" w:eastAsia="Times New Roman" w:hAnsi="Consolas" w:cs="Times New Roman"/>
                          <w:color w:val="000000"/>
                          <w:kern w:val="0"/>
                          <w:sz w:val="18"/>
                          <w:szCs w:val="18"/>
                          <w:bdr w:val="none" w:sz="0" w:space="0" w:color="auto" w:frame="1"/>
                        </w:rPr>
                        <w:t>cout &lt;&lt; SEPARATOR;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(advanced)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"Recherche d'un trajet (Version avancée)..."</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"Recherche d'un trajet (Version simple)..."</w:t>
                      </w:r>
                      <w:r w:rsidRPr="00C50FF1">
                        <w:rPr>
                          <w:rFonts w:ascii="Consolas" w:eastAsia="Times New Roman" w:hAnsi="Consolas" w:cs="Times New Roman"/>
                          <w:color w:val="000000"/>
                          <w:kern w:val="0"/>
                          <w:sz w:val="18"/>
                          <w:szCs w:val="18"/>
                          <w:bdr w:val="none" w:sz="0" w:space="0" w:color="auto" w:frame="1"/>
                        </w:rPr>
                        <w:t>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askForStartingCity(startingCity);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d'arrivée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(!getInputLine(endingCity));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endl &lt;&lt; </w:t>
                      </w:r>
                      <w:r w:rsidRPr="00C50FF1">
                        <w:rPr>
                          <w:rFonts w:ascii="Consolas" w:eastAsia="Times New Roman" w:hAnsi="Consolas" w:cs="Times New Roman"/>
                          <w:color w:val="0000FF"/>
                          <w:kern w:val="0"/>
                          <w:sz w:val="18"/>
                          <w:szCs w:val="18"/>
                          <w:bdr w:val="none" w:sz="0" w:space="0" w:color="auto" w:frame="1"/>
                        </w:rPr>
                        <w:t>"Trajet(s) trouvé(s) :"</w:t>
                      </w:r>
                      <w:r w:rsidRPr="00C50FF1">
                        <w:rPr>
                          <w:rFonts w:ascii="Consolas" w:eastAsia="Times New Roman" w:hAnsi="Consolas" w:cs="Times New Roman"/>
                          <w:color w:val="000000"/>
                          <w:kern w:val="0"/>
                          <w:sz w:val="18"/>
                          <w:szCs w:val="18"/>
                          <w:bdr w:val="none" w:sz="0" w:space="0" w:color="auto" w:frame="1"/>
                        </w:rPr>
                        <w:t> &lt;&lt; endl &lt;&lt; endl;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if</w:t>
                      </w:r>
                      <w:r w:rsidRPr="00C50FF1">
                        <w:rPr>
                          <w:rFonts w:ascii="Consolas" w:eastAsia="Times New Roman" w:hAnsi="Consolas" w:cs="Times New Roman"/>
                          <w:color w:val="000000"/>
                          <w:kern w:val="0"/>
                          <w:sz w:val="18"/>
                          <w:szCs w:val="18"/>
                          <w:bdr w:val="none" w:sz="0" w:space="0" w:color="auto" w:frame="1"/>
                        </w:rPr>
                        <w:t> (advanced)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searchEngine-&gt;AdvancedSearch(startingCity, 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else</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searchEngine-&gt;SimpleSearch(startingCity, endingCity);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SEPARATOR;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8200"/>
                          <w:kern w:val="0"/>
                          <w:sz w:val="18"/>
                          <w:szCs w:val="18"/>
                          <w:bdr w:val="none" w:sz="0" w:space="0" w:color="auto" w:frame="1"/>
                        </w:rPr>
                        <w:t>/* Input Methods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Catalog::askForStartingCity(</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de départ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(!getInputLine(startingCity));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99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Catalog::askForEndingCity(</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do</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cout &lt;&lt; </w:t>
                      </w:r>
                      <w:r w:rsidRPr="00C50FF1">
                        <w:rPr>
                          <w:rFonts w:ascii="Consolas" w:eastAsia="Times New Roman" w:hAnsi="Consolas" w:cs="Times New Roman"/>
                          <w:color w:val="0000FF"/>
                          <w:kern w:val="0"/>
                          <w:sz w:val="18"/>
                          <w:szCs w:val="18"/>
                          <w:bdr w:val="none" w:sz="0" w:space="0" w:color="auto" w:frame="1"/>
                        </w:rPr>
                        <w:t>"\tVille d'arrivé : "</w:t>
                      </w:r>
                      <w:r w:rsidRPr="00C50FF1">
                        <w:rPr>
                          <w:rFonts w:ascii="Consolas" w:eastAsia="Times New Roman" w:hAnsi="Consolas" w:cs="Times New Roman"/>
                          <w:color w:val="000000"/>
                          <w:kern w:val="0"/>
                          <w:sz w:val="18"/>
                          <w:szCs w:val="18"/>
                          <w:bdr w:val="none" w:sz="0" w:space="0" w:color="auto" w:frame="1"/>
                        </w:rPr>
                        <w:t>;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  </w:t>
                      </w:r>
                    </w:p>
                    <w:p w:rsidR="00D14570" w:rsidRPr="00C50FF1" w:rsidRDefault="00D14570" w:rsidP="00C50FF1">
                      <w:pPr>
                        <w:widowControl/>
                        <w:numPr>
                          <w:ilvl w:val="0"/>
                          <w:numId w:val="1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r w:rsidRPr="00C50FF1">
                        <w:rPr>
                          <w:rFonts w:ascii="Consolas" w:eastAsia="Times New Roman" w:hAnsi="Consolas" w:cs="Times New Roman"/>
                          <w:b/>
                          <w:bCs/>
                          <w:color w:val="006699"/>
                          <w:kern w:val="0"/>
                          <w:sz w:val="18"/>
                          <w:szCs w:val="18"/>
                          <w:bdr w:val="none" w:sz="0" w:space="0" w:color="auto" w:frame="1"/>
                        </w:rPr>
                        <w:t>while</w:t>
                      </w:r>
                      <w:r w:rsidRPr="00C50FF1">
                        <w:rPr>
                          <w:rFonts w:ascii="Consolas" w:eastAsia="Times New Roman" w:hAnsi="Consolas" w:cs="Times New Roman"/>
                          <w:color w:val="000000"/>
                          <w:kern w:val="0"/>
                          <w:sz w:val="18"/>
                          <w:szCs w:val="18"/>
                          <w:bdr w:val="none" w:sz="0" w:space="0" w:color="auto" w:frame="1"/>
                        </w:rPr>
                        <w:t> (!getInputLine(endingCity));  </w:t>
                      </w:r>
                    </w:p>
                    <w:p w:rsidR="00D14570" w:rsidRPr="00C50FF1" w:rsidRDefault="00D14570" w:rsidP="00C50FF1">
                      <w:pPr>
                        <w:widowControl/>
                        <w:numPr>
                          <w:ilvl w:val="0"/>
                          <w:numId w:val="1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C50FF1">
                        <w:rPr>
                          <w:rFonts w:ascii="Consolas" w:eastAsia="Times New Roman" w:hAnsi="Consolas" w:cs="Times New Roman"/>
                          <w:color w:val="000000"/>
                          <w:kern w:val="0"/>
                          <w:sz w:val="18"/>
                          <w:szCs w:val="18"/>
                          <w:bdr w:val="none" w:sz="0" w:space="0" w:color="auto" w:frame="1"/>
                        </w:rPr>
                        <w:t>}  </w:t>
                      </w:r>
                    </w:p>
                    <w:p w:rsidR="00D14570" w:rsidRDefault="00D14570" w:rsidP="00C50FF1"/>
                  </w:txbxContent>
                </v:textbox>
                <w10:wrap type="square" anchorx="margin"/>
                <w10:anchorlock/>
              </v:shape>
            </w:pict>
          </mc:Fallback>
        </mc:AlternateContent>
      </w:r>
      <w:bookmarkEnd w:id="204"/>
    </w:p>
    <w:bookmarkStart w:id="205" w:name="_Toc526867104"/>
    <w:p w:rsidR="00C50FF1" w:rsidRDefault="0093727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76672" behindDoc="0" locked="1" layoutInCell="1" allowOverlap="1" wp14:anchorId="28C5905C" wp14:editId="3E3FE866">
                <wp:simplePos x="0" y="0"/>
                <wp:positionH relativeFrom="margin">
                  <wp:posOffset>-204470</wp:posOffset>
                </wp:positionH>
                <wp:positionV relativeFrom="paragraph">
                  <wp:posOffset>0</wp:posOffset>
                </wp:positionV>
                <wp:extent cx="6303010" cy="8131810"/>
                <wp:effectExtent l="0" t="0" r="21590" b="2159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unsigned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Catalog::askForStageQty()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unsigned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stageQty;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do</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"Nombre d'étapes du trajet (entre 2 et 10)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scanf(</w:t>
                            </w:r>
                            <w:r w:rsidRPr="00937271">
                              <w:rPr>
                                <w:rFonts w:ascii="Consolas" w:eastAsia="Times New Roman" w:hAnsi="Consolas" w:cs="Times New Roman"/>
                                <w:color w:val="0000FF"/>
                                <w:kern w:val="0"/>
                                <w:sz w:val="18"/>
                                <w:szCs w:val="18"/>
                                <w:bdr w:val="none" w:sz="0" w:space="0" w:color="auto" w:frame="1"/>
                              </w:rPr>
                              <w:t>"%ul"</w:t>
                            </w:r>
                            <w:r w:rsidRPr="00937271">
                              <w:rPr>
                                <w:rFonts w:ascii="Consolas" w:eastAsia="Times New Roman" w:hAnsi="Consolas" w:cs="Times New Roman"/>
                                <w:color w:val="000000"/>
                                <w:kern w:val="0"/>
                                <w:sz w:val="18"/>
                                <w:szCs w:val="18"/>
                                <w:bdr w:val="none" w:sz="0" w:space="0" w:color="auto" w:frame="1"/>
                              </w:rPr>
                              <w:t>, &amp;stageQty);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while</w:t>
                            </w:r>
                            <w:r w:rsidRPr="00937271">
                              <w:rPr>
                                <w:rFonts w:ascii="Consolas" w:eastAsia="Times New Roman" w:hAnsi="Consolas" w:cs="Times New Roman"/>
                                <w:color w:val="000000"/>
                                <w:kern w:val="0"/>
                                <w:sz w:val="18"/>
                                <w:szCs w:val="18"/>
                                <w:bdr w:val="none" w:sz="0" w:space="0" w:color="auto" w:frame="1"/>
                              </w:rPr>
                              <w:t> (stageQty &lt;= 1 || stageQty &gt; 10);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stageQty;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MeansOfTransport Catalog::displayAndAskForMeansOfTransport()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transport[MEAN_OF_TRANSPORT_STRING_MAX_SIZE];  </w:t>
                            </w:r>
                          </w:p>
                          <w:p w:rsidR="00D14570" w:rsidRPr="00990FF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 ; ;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do</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displayMeansOfTransport();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while</w:t>
                            </w:r>
                            <w:r w:rsidRPr="00937271">
                              <w:rPr>
                                <w:rFonts w:ascii="Consolas" w:eastAsia="Times New Roman" w:hAnsi="Consolas" w:cs="Times New Roman"/>
                                <w:color w:val="000000"/>
                                <w:kern w:val="0"/>
                                <w:sz w:val="18"/>
                                <w:szCs w:val="18"/>
                                <w:bdr w:val="none" w:sz="0" w:space="0" w:color="auto" w:frame="1"/>
                              </w:rPr>
                              <w:t> (!getInputLine(transport));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MEAN_OF_TRANSPORT_QTY; i++)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(strcmp(transport, MEAN_OF_TRANSPORT_STRINGS[i]) == 0)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(MeansOfTransport) i;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"Moyen de transport non valide...\n"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Catalog::getInputLine(</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(fscanf(stdin, </w:t>
                            </w:r>
                            <w:r w:rsidRPr="00990FF1">
                              <w:rPr>
                                <w:rFonts w:ascii="Consolas" w:eastAsia="Times New Roman" w:hAnsi="Consolas" w:cs="Times New Roman"/>
                                <w:color w:val="0000FF"/>
                                <w:kern w:val="0"/>
                                <w:sz w:val="18"/>
                                <w:szCs w:val="18"/>
                                <w:bdr w:val="none" w:sz="0" w:space="0" w:color="auto" w:frame="1"/>
                                <w:lang w:val="en-US"/>
                              </w:rPr>
                              <w:t>"%99[^\n]"</w:t>
                            </w:r>
                            <w:r w:rsidRPr="00990FF1">
                              <w:rPr>
                                <w:rFonts w:ascii="Consolas" w:eastAsia="Times New Roman" w:hAnsi="Consolas" w:cs="Times New Roman"/>
                                <w:color w:val="000000"/>
                                <w:kern w:val="0"/>
                                <w:sz w:val="18"/>
                                <w:szCs w:val="18"/>
                                <w:bdr w:val="none" w:sz="0" w:space="0" w:color="auto" w:frame="1"/>
                                <w:lang w:val="en-US"/>
                              </w:rPr>
                              <w:t>, input) != </w:t>
                            </w:r>
                            <w:r w:rsidRPr="00937271">
                              <w:rPr>
                                <w:rFonts w:ascii="Consolas" w:eastAsia="Times New Roman" w:hAnsi="Consolas" w:cs="Times New Roman"/>
                                <w:color w:val="000000"/>
                                <w:kern w:val="0"/>
                                <w:sz w:val="18"/>
                                <w:szCs w:val="18"/>
                                <w:bdr w:val="none" w:sz="0" w:space="0" w:color="auto" w:frame="1"/>
                              </w:rPr>
                              <w:t>1)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false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capitalizeFirstWordsLetter(input);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true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Catalog::getInputWord(</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(fscanf(stdin, </w:t>
                            </w:r>
                            <w:r w:rsidRPr="00990FF1">
                              <w:rPr>
                                <w:rFonts w:ascii="Consolas" w:eastAsia="Times New Roman" w:hAnsi="Consolas" w:cs="Times New Roman"/>
                                <w:color w:val="0000FF"/>
                                <w:kern w:val="0"/>
                                <w:sz w:val="18"/>
                                <w:szCs w:val="18"/>
                                <w:bdr w:val="none" w:sz="0" w:space="0" w:color="auto" w:frame="1"/>
                                <w:lang w:val="en-US"/>
                              </w:rPr>
                              <w:t>"%99s"</w:t>
                            </w:r>
                            <w:r w:rsidRPr="00990FF1">
                              <w:rPr>
                                <w:rFonts w:ascii="Consolas" w:eastAsia="Times New Roman" w:hAnsi="Consolas" w:cs="Times New Roman"/>
                                <w:color w:val="000000"/>
                                <w:kern w:val="0"/>
                                <w:sz w:val="18"/>
                                <w:szCs w:val="18"/>
                                <w:bdr w:val="none" w:sz="0" w:space="0" w:color="auto" w:frame="1"/>
                                <w:lang w:val="en-US"/>
                              </w:rPr>
                              <w:t>, input) != </w:t>
                            </w:r>
                            <w:r w:rsidRPr="00937271">
                              <w:rPr>
                                <w:rFonts w:ascii="Consolas" w:eastAsia="Times New Roman" w:hAnsi="Consolas" w:cs="Times New Roman"/>
                                <w:color w:val="000000"/>
                                <w:kern w:val="0"/>
                                <w:sz w:val="18"/>
                                <w:szCs w:val="18"/>
                                <w:bdr w:val="none" w:sz="0" w:space="0" w:color="auto" w:frame="1"/>
                              </w:rPr>
                              <w:t>1)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inputError();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capitalizeFirstWordsLetter(input);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Pr>
                                <w:rFonts w:ascii="Consolas" w:eastAsia="Times New Roman" w:hAnsi="Consolas" w:cs="Times New Roman"/>
                                <w:color w:val="000000"/>
                                <w:kern w:val="0"/>
                                <w:sz w:val="18"/>
                                <w:szCs w:val="18"/>
                                <w:bdr w:val="none" w:sz="0" w:space="0" w:color="auto" w:frame="1"/>
                              </w:rPr>
                              <w:t>}</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true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5905C" id="_x0000_s1033" type="#_x0000_t202" style="position:absolute;left:0;text-align:left;margin-left:-16.1pt;margin-top:0;width:496.3pt;height:640.3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">
                <v:textbox>
                  <w:txbxContent>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unsigned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Catalog::askForStageQty()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unsigned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stageQty;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do</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"Nombre d'étapes du trajet (entre 2 et 10)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scanf(</w:t>
                      </w:r>
                      <w:r w:rsidRPr="00937271">
                        <w:rPr>
                          <w:rFonts w:ascii="Consolas" w:eastAsia="Times New Roman" w:hAnsi="Consolas" w:cs="Times New Roman"/>
                          <w:color w:val="0000FF"/>
                          <w:kern w:val="0"/>
                          <w:sz w:val="18"/>
                          <w:szCs w:val="18"/>
                          <w:bdr w:val="none" w:sz="0" w:space="0" w:color="auto" w:frame="1"/>
                        </w:rPr>
                        <w:t>"%ul"</w:t>
                      </w:r>
                      <w:r w:rsidRPr="00937271">
                        <w:rPr>
                          <w:rFonts w:ascii="Consolas" w:eastAsia="Times New Roman" w:hAnsi="Consolas" w:cs="Times New Roman"/>
                          <w:color w:val="000000"/>
                          <w:kern w:val="0"/>
                          <w:sz w:val="18"/>
                          <w:szCs w:val="18"/>
                          <w:bdr w:val="none" w:sz="0" w:space="0" w:color="auto" w:frame="1"/>
                        </w:rPr>
                        <w:t>, &amp;stageQty);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while</w:t>
                      </w:r>
                      <w:r w:rsidRPr="00937271">
                        <w:rPr>
                          <w:rFonts w:ascii="Consolas" w:eastAsia="Times New Roman" w:hAnsi="Consolas" w:cs="Times New Roman"/>
                          <w:color w:val="000000"/>
                          <w:kern w:val="0"/>
                          <w:sz w:val="18"/>
                          <w:szCs w:val="18"/>
                          <w:bdr w:val="none" w:sz="0" w:space="0" w:color="auto" w:frame="1"/>
                        </w:rPr>
                        <w:t> (stageQty &lt;= 1 || stageQty &gt; 10);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stageQty;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MeansOfTransport Catalog::displayAndAskForMeansOfTransport()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transport[MEAN_OF_TRANSPORT_STRING_MAX_SIZE];  </w:t>
                      </w:r>
                    </w:p>
                    <w:p w:rsidR="00D14570" w:rsidRPr="00990FF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b/>
                          <w:bCs/>
                          <w:color w:val="006699"/>
                          <w:kern w:val="0"/>
                          <w:sz w:val="18"/>
                          <w:szCs w:val="18"/>
                          <w:bdr w:val="none" w:sz="0" w:space="0" w:color="auto" w:frame="1"/>
                        </w:rPr>
                        <w:t>for</w:t>
                      </w:r>
                      <w:r w:rsidRPr="00937271">
                        <w:rPr>
                          <w:rFonts w:ascii="Consolas" w:eastAsia="Times New Roman" w:hAnsi="Consolas" w:cs="Times New Roman"/>
                          <w:color w:val="000000"/>
                          <w:kern w:val="0"/>
                          <w:sz w:val="18"/>
                          <w:szCs w:val="18"/>
                          <w:bdr w:val="none" w:sz="0" w:space="0" w:color="auto" w:frame="1"/>
                        </w:rPr>
                        <w:t> ( ; ;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do</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displayMeansOfTransport();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while</w:t>
                      </w:r>
                      <w:r w:rsidRPr="00937271">
                        <w:rPr>
                          <w:rFonts w:ascii="Consolas" w:eastAsia="Times New Roman" w:hAnsi="Consolas" w:cs="Times New Roman"/>
                          <w:color w:val="000000"/>
                          <w:kern w:val="0"/>
                          <w:sz w:val="18"/>
                          <w:szCs w:val="18"/>
                          <w:bdr w:val="none" w:sz="0" w:space="0" w:color="auto" w:frame="1"/>
                        </w:rPr>
                        <w:t> (!getInputLine(transport));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MEAN_OF_TRANSPORT_QTY; i++)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(strcmp(transport, MEAN_OF_TRANSPORT_STRINGS[i]) == 0)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(MeansOfTransport) i;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"Moyen de transport non valide...\n"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Catalog::getInputLine(</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(fscanf(stdin, </w:t>
                      </w:r>
                      <w:r w:rsidRPr="00990FF1">
                        <w:rPr>
                          <w:rFonts w:ascii="Consolas" w:eastAsia="Times New Roman" w:hAnsi="Consolas" w:cs="Times New Roman"/>
                          <w:color w:val="0000FF"/>
                          <w:kern w:val="0"/>
                          <w:sz w:val="18"/>
                          <w:szCs w:val="18"/>
                          <w:bdr w:val="none" w:sz="0" w:space="0" w:color="auto" w:frame="1"/>
                          <w:lang w:val="en-US"/>
                        </w:rPr>
                        <w:t>"%99[^\n]"</w:t>
                      </w:r>
                      <w:r w:rsidRPr="00990FF1">
                        <w:rPr>
                          <w:rFonts w:ascii="Consolas" w:eastAsia="Times New Roman" w:hAnsi="Consolas" w:cs="Times New Roman"/>
                          <w:color w:val="000000"/>
                          <w:kern w:val="0"/>
                          <w:sz w:val="18"/>
                          <w:szCs w:val="18"/>
                          <w:bdr w:val="none" w:sz="0" w:space="0" w:color="auto" w:frame="1"/>
                          <w:lang w:val="en-US"/>
                        </w:rPr>
                        <w:t>, input) != </w:t>
                      </w:r>
                      <w:r w:rsidRPr="00937271">
                        <w:rPr>
                          <w:rFonts w:ascii="Consolas" w:eastAsia="Times New Roman" w:hAnsi="Consolas" w:cs="Times New Roman"/>
                          <w:color w:val="000000"/>
                          <w:kern w:val="0"/>
                          <w:sz w:val="18"/>
                          <w:szCs w:val="18"/>
                          <w:bdr w:val="none" w:sz="0" w:space="0" w:color="auto" w:frame="1"/>
                        </w:rPr>
                        <w:t>1)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false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capitalizeFirstWordsLetter(input);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true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Catalog::getInputWord(</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(fscanf(stdin, </w:t>
                      </w:r>
                      <w:r w:rsidRPr="00990FF1">
                        <w:rPr>
                          <w:rFonts w:ascii="Consolas" w:eastAsia="Times New Roman" w:hAnsi="Consolas" w:cs="Times New Roman"/>
                          <w:color w:val="0000FF"/>
                          <w:kern w:val="0"/>
                          <w:sz w:val="18"/>
                          <w:szCs w:val="18"/>
                          <w:bdr w:val="none" w:sz="0" w:space="0" w:color="auto" w:frame="1"/>
                          <w:lang w:val="en-US"/>
                        </w:rPr>
                        <w:t>"%99s"</w:t>
                      </w:r>
                      <w:r w:rsidRPr="00990FF1">
                        <w:rPr>
                          <w:rFonts w:ascii="Consolas" w:eastAsia="Times New Roman" w:hAnsi="Consolas" w:cs="Times New Roman"/>
                          <w:color w:val="000000"/>
                          <w:kern w:val="0"/>
                          <w:sz w:val="18"/>
                          <w:szCs w:val="18"/>
                          <w:bdr w:val="none" w:sz="0" w:space="0" w:color="auto" w:frame="1"/>
                          <w:lang w:val="en-US"/>
                        </w:rPr>
                        <w:t>, input) != </w:t>
                      </w:r>
                      <w:r w:rsidRPr="00937271">
                        <w:rPr>
                          <w:rFonts w:ascii="Consolas" w:eastAsia="Times New Roman" w:hAnsi="Consolas" w:cs="Times New Roman"/>
                          <w:color w:val="000000"/>
                          <w:kern w:val="0"/>
                          <w:sz w:val="18"/>
                          <w:szCs w:val="18"/>
                          <w:bdr w:val="none" w:sz="0" w:space="0" w:color="auto" w:frame="1"/>
                        </w:rPr>
                        <w:t>1)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inputError();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cleanInputStream();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capitalizeFirstWordsLetter(input);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Pr>
                          <w:rFonts w:ascii="Consolas" w:eastAsia="Times New Roman" w:hAnsi="Consolas" w:cs="Times New Roman"/>
                          <w:color w:val="000000"/>
                          <w:kern w:val="0"/>
                          <w:sz w:val="18"/>
                          <w:szCs w:val="18"/>
                          <w:bdr w:val="none" w:sz="0" w:space="0" w:color="auto" w:frame="1"/>
                        </w:rPr>
                        <w:t>}</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true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bookmarkEnd w:id="205"/>
    </w:p>
    <w:bookmarkStart w:id="206" w:name="_Toc526867105"/>
    <w:p w:rsidR="00C50FF1" w:rsidRDefault="0093727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78720" behindDoc="0" locked="1" layoutInCell="1" allowOverlap="1" wp14:anchorId="15647D56" wp14:editId="4B29003E">
                <wp:simplePos x="0" y="0"/>
                <wp:positionH relativeFrom="margin">
                  <wp:posOffset>-204470</wp:posOffset>
                </wp:positionH>
                <wp:positionV relativeFrom="paragraph">
                  <wp:posOffset>0</wp:posOffset>
                </wp:positionV>
                <wp:extent cx="6303010" cy="8131810"/>
                <wp:effectExtent l="0" t="0" r="21590" b="2159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Catalog::cleanInputStream()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c = 0;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while</w:t>
                            </w:r>
                            <w:r w:rsidRPr="00990FF1">
                              <w:rPr>
                                <w:rFonts w:ascii="Consolas" w:eastAsia="Times New Roman" w:hAnsi="Consolas" w:cs="Times New Roman"/>
                                <w:color w:val="000000"/>
                                <w:kern w:val="0"/>
                                <w:sz w:val="18"/>
                                <w:szCs w:val="18"/>
                                <w:bdr w:val="none" w:sz="0" w:space="0" w:color="auto" w:frame="1"/>
                                <w:lang w:val="en-US"/>
                              </w:rPr>
                              <w:t> ((c = getchar()) != </w:t>
                            </w:r>
                            <w:r w:rsidRPr="00990FF1">
                              <w:rPr>
                                <w:rFonts w:ascii="Consolas" w:eastAsia="Times New Roman" w:hAnsi="Consolas" w:cs="Times New Roman"/>
                                <w:color w:val="0000FF"/>
                                <w:kern w:val="0"/>
                                <w:sz w:val="18"/>
                                <w:szCs w:val="18"/>
                                <w:bdr w:val="none" w:sz="0" w:space="0" w:color="auto" w:frame="1"/>
                                <w:lang w:val="en-US"/>
                              </w:rPr>
                              <w:t>'\n'</w:t>
                            </w:r>
                            <w:r w:rsidRPr="00990FF1">
                              <w:rPr>
                                <w:rFonts w:ascii="Consolas" w:eastAsia="Times New Roman" w:hAnsi="Consolas" w:cs="Times New Roman"/>
                                <w:color w:val="000000"/>
                                <w:kern w:val="0"/>
                                <w:sz w:val="18"/>
                                <w:szCs w:val="18"/>
                                <w:bdr w:val="none" w:sz="0" w:space="0" w:color="auto" w:frame="1"/>
                                <w:lang w:val="en-US"/>
                              </w:rPr>
                              <w:t> &amp;&amp; c != </w:t>
                            </w:r>
                            <w:r w:rsidRPr="00937271">
                              <w:rPr>
                                <w:rFonts w:ascii="Consolas" w:eastAsia="Times New Roman" w:hAnsi="Consolas" w:cs="Times New Roman"/>
                                <w:color w:val="000000"/>
                                <w:kern w:val="0"/>
                                <w:sz w:val="18"/>
                                <w:szCs w:val="18"/>
                                <w:bdr w:val="none" w:sz="0" w:space="0" w:color="auto" w:frame="1"/>
                              </w:rPr>
                              <w:t>EOF);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Catalog::capitalizeFirstWordsLetter(</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Algorithme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Change la première lettre et toutes les lettres après un espace par des majuscule (si ce sont des lettres).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Change les autres lettres en majuscule en lettre minuscule.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input[i] != </w:t>
                            </w:r>
                            <w:r w:rsidRPr="00937271">
                              <w:rPr>
                                <w:rFonts w:ascii="Consolas" w:eastAsia="Times New Roman" w:hAnsi="Consolas" w:cs="Times New Roman"/>
                                <w:color w:val="0000FF"/>
                                <w:kern w:val="0"/>
                                <w:sz w:val="18"/>
                                <w:szCs w:val="18"/>
                                <w:bdr w:val="none" w:sz="0" w:space="0" w:color="auto" w:frame="1"/>
                              </w:rPr>
                              <w:t>'\0'</w:t>
                            </w:r>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(i == 0) </w:t>
                            </w:r>
                            <w:r w:rsidRPr="00937271">
                              <w:rPr>
                                <w:rFonts w:ascii="Consolas" w:eastAsia="Times New Roman" w:hAnsi="Consolas" w:cs="Times New Roman"/>
                                <w:color w:val="008200"/>
                                <w:kern w:val="0"/>
                                <w:sz w:val="18"/>
                                <w:szCs w:val="18"/>
                                <w:bdr w:val="none" w:sz="0" w:space="0" w:color="auto" w:frame="1"/>
                              </w:rPr>
                              <w:t>// First Letter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90FF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(input[i] &gt;= </w:t>
                            </w:r>
                            <w:r w:rsidRPr="00990FF1">
                              <w:rPr>
                                <w:rFonts w:ascii="Consolas" w:eastAsia="Times New Roman" w:hAnsi="Consolas" w:cs="Times New Roman"/>
                                <w:color w:val="0000FF"/>
                                <w:kern w:val="0"/>
                                <w:sz w:val="18"/>
                                <w:szCs w:val="18"/>
                                <w:bdr w:val="none" w:sz="0" w:space="0" w:color="auto" w:frame="1"/>
                                <w:lang w:val="en-US"/>
                              </w:rPr>
                              <w:t>'a'</w:t>
                            </w:r>
                            <w:r w:rsidRPr="00990FF1">
                              <w:rPr>
                                <w:rFonts w:ascii="Consolas" w:eastAsia="Times New Roman" w:hAnsi="Consolas" w:cs="Times New Roman"/>
                                <w:color w:val="000000"/>
                                <w:kern w:val="0"/>
                                <w:sz w:val="18"/>
                                <w:szCs w:val="18"/>
                                <w:bdr w:val="none" w:sz="0" w:space="0" w:color="auto" w:frame="1"/>
                                <w:lang w:val="en-US"/>
                              </w:rPr>
                              <w:t> &amp;&amp; input[i] &lt;= </w:t>
                            </w:r>
                            <w:r w:rsidRPr="00990FF1">
                              <w:rPr>
                                <w:rFonts w:ascii="Consolas" w:eastAsia="Times New Roman" w:hAnsi="Consolas" w:cs="Times New Roman"/>
                                <w:color w:val="0000FF"/>
                                <w:kern w:val="0"/>
                                <w:sz w:val="18"/>
                                <w:szCs w:val="18"/>
                                <w:bdr w:val="none" w:sz="0" w:space="0" w:color="auto" w:frame="1"/>
                                <w:lang w:val="en-US"/>
                              </w:rPr>
                              <w:t>'z'</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input[i] -= 32;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continue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90FF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(input[i]==</w:t>
                            </w:r>
                            <w:r w:rsidRPr="00990FF1">
                              <w:rPr>
                                <w:rFonts w:ascii="Consolas" w:eastAsia="Times New Roman" w:hAnsi="Consolas" w:cs="Times New Roman"/>
                                <w:color w:val="0000FF"/>
                                <w:kern w:val="0"/>
                                <w:sz w:val="18"/>
                                <w:szCs w:val="18"/>
                                <w:bdr w:val="none" w:sz="0" w:space="0" w:color="auto" w:frame="1"/>
                                <w:lang w:val="en-US"/>
                              </w:rPr>
                              <w:t>' '</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8200"/>
                                <w:kern w:val="0"/>
                                <w:sz w:val="18"/>
                                <w:szCs w:val="18"/>
                                <w:bdr w:val="none" w:sz="0" w:space="0" w:color="auto" w:frame="1"/>
                                <w:lang w:val="en-US"/>
                              </w:rPr>
                              <w:t>// Check Space</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(input[i] &gt;= </w:t>
                            </w:r>
                            <w:r w:rsidRPr="00990FF1">
                              <w:rPr>
                                <w:rFonts w:ascii="Consolas" w:eastAsia="Times New Roman" w:hAnsi="Consolas" w:cs="Times New Roman"/>
                                <w:color w:val="0000FF"/>
                                <w:kern w:val="0"/>
                                <w:sz w:val="18"/>
                                <w:szCs w:val="18"/>
                                <w:bdr w:val="none" w:sz="0" w:space="0" w:color="auto" w:frame="1"/>
                                <w:lang w:val="en-US"/>
                              </w:rPr>
                              <w:t>'a'</w:t>
                            </w:r>
                            <w:r w:rsidRPr="00990FF1">
                              <w:rPr>
                                <w:rFonts w:ascii="Consolas" w:eastAsia="Times New Roman" w:hAnsi="Consolas" w:cs="Times New Roman"/>
                                <w:color w:val="000000"/>
                                <w:kern w:val="0"/>
                                <w:sz w:val="18"/>
                                <w:szCs w:val="18"/>
                                <w:bdr w:val="none" w:sz="0" w:space="0" w:color="auto" w:frame="1"/>
                                <w:lang w:val="en-US"/>
                              </w:rPr>
                              <w:t> &amp;&amp; input[i] &lt;= </w:t>
                            </w:r>
                            <w:r w:rsidRPr="00990FF1">
                              <w:rPr>
                                <w:rFonts w:ascii="Consolas" w:eastAsia="Times New Roman" w:hAnsi="Consolas" w:cs="Times New Roman"/>
                                <w:color w:val="0000FF"/>
                                <w:kern w:val="0"/>
                                <w:sz w:val="18"/>
                                <w:szCs w:val="18"/>
                                <w:bdr w:val="none" w:sz="0" w:space="0" w:color="auto" w:frame="1"/>
                                <w:lang w:val="en-US"/>
                              </w:rPr>
                              <w:t>'z'</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input[i] -= 32;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continue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else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90FF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(input[i] &gt;= </w:t>
                            </w:r>
                            <w:r w:rsidRPr="00990FF1">
                              <w:rPr>
                                <w:rFonts w:ascii="Consolas" w:eastAsia="Times New Roman" w:hAnsi="Consolas" w:cs="Times New Roman"/>
                                <w:color w:val="0000FF"/>
                                <w:kern w:val="0"/>
                                <w:sz w:val="18"/>
                                <w:szCs w:val="18"/>
                                <w:bdr w:val="none" w:sz="0" w:space="0" w:color="auto" w:frame="1"/>
                                <w:lang w:val="en-US"/>
                              </w:rPr>
                              <w:t>'A'</w:t>
                            </w:r>
                            <w:r w:rsidRPr="00990FF1">
                              <w:rPr>
                                <w:rFonts w:ascii="Consolas" w:eastAsia="Times New Roman" w:hAnsi="Consolas" w:cs="Times New Roman"/>
                                <w:color w:val="000000"/>
                                <w:kern w:val="0"/>
                                <w:sz w:val="18"/>
                                <w:szCs w:val="18"/>
                                <w:bdr w:val="none" w:sz="0" w:space="0" w:color="auto" w:frame="1"/>
                                <w:lang w:val="en-US"/>
                              </w:rPr>
                              <w:t> &amp;&amp; input[i] &lt;= </w:t>
                            </w:r>
                            <w:r w:rsidRPr="00990FF1">
                              <w:rPr>
                                <w:rFonts w:ascii="Consolas" w:eastAsia="Times New Roman" w:hAnsi="Consolas" w:cs="Times New Roman"/>
                                <w:color w:val="0000FF"/>
                                <w:kern w:val="0"/>
                                <w:sz w:val="18"/>
                                <w:szCs w:val="18"/>
                                <w:bdr w:val="none" w:sz="0" w:space="0" w:color="auto" w:frame="1"/>
                                <w:lang w:val="en-US"/>
                              </w:rPr>
                              <w:t>'Z'</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input[i] += 32;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Catalog::inputError()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"input Error\n"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exit(1);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Output Methods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Catalog::displayMainMenu()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SEPARATOR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0 pour Consulter ce menu."</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1 pour Consulter tous les trajets."</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2 pour Ajouter un trajet simple."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3 pour Ajouter un trajet composé."</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47D56" id="_x0000_s1034" type="#_x0000_t202" style="position:absolute;left:0;text-align:left;margin-left:-16.1pt;margin-top:0;width:496.3pt;height:640.3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">
                <v:textbox>
                  <w:txbxContent>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Catalog::cleanInputStream()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int</w:t>
                      </w:r>
                      <w:r w:rsidRPr="00937271">
                        <w:rPr>
                          <w:rFonts w:ascii="Consolas" w:eastAsia="Times New Roman" w:hAnsi="Consolas" w:cs="Times New Roman"/>
                          <w:color w:val="000000"/>
                          <w:kern w:val="0"/>
                          <w:sz w:val="18"/>
                          <w:szCs w:val="18"/>
                          <w:bdr w:val="none" w:sz="0" w:space="0" w:color="auto" w:frame="1"/>
                        </w:rPr>
                        <w:t> c = 0;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while</w:t>
                      </w:r>
                      <w:r w:rsidRPr="00990FF1">
                        <w:rPr>
                          <w:rFonts w:ascii="Consolas" w:eastAsia="Times New Roman" w:hAnsi="Consolas" w:cs="Times New Roman"/>
                          <w:color w:val="000000"/>
                          <w:kern w:val="0"/>
                          <w:sz w:val="18"/>
                          <w:szCs w:val="18"/>
                          <w:bdr w:val="none" w:sz="0" w:space="0" w:color="auto" w:frame="1"/>
                          <w:lang w:val="en-US"/>
                        </w:rPr>
                        <w:t> ((c = getchar()) != </w:t>
                      </w:r>
                      <w:r w:rsidRPr="00990FF1">
                        <w:rPr>
                          <w:rFonts w:ascii="Consolas" w:eastAsia="Times New Roman" w:hAnsi="Consolas" w:cs="Times New Roman"/>
                          <w:color w:val="0000FF"/>
                          <w:kern w:val="0"/>
                          <w:sz w:val="18"/>
                          <w:szCs w:val="18"/>
                          <w:bdr w:val="none" w:sz="0" w:space="0" w:color="auto" w:frame="1"/>
                          <w:lang w:val="en-US"/>
                        </w:rPr>
                        <w:t>'\n'</w:t>
                      </w:r>
                      <w:r w:rsidRPr="00990FF1">
                        <w:rPr>
                          <w:rFonts w:ascii="Consolas" w:eastAsia="Times New Roman" w:hAnsi="Consolas" w:cs="Times New Roman"/>
                          <w:color w:val="000000"/>
                          <w:kern w:val="0"/>
                          <w:sz w:val="18"/>
                          <w:szCs w:val="18"/>
                          <w:bdr w:val="none" w:sz="0" w:space="0" w:color="auto" w:frame="1"/>
                          <w:lang w:val="en-US"/>
                        </w:rPr>
                        <w:t> &amp;&amp; c != </w:t>
                      </w:r>
                      <w:r w:rsidRPr="00937271">
                        <w:rPr>
                          <w:rFonts w:ascii="Consolas" w:eastAsia="Times New Roman" w:hAnsi="Consolas" w:cs="Times New Roman"/>
                          <w:color w:val="000000"/>
                          <w:kern w:val="0"/>
                          <w:sz w:val="18"/>
                          <w:szCs w:val="18"/>
                          <w:bdr w:val="none" w:sz="0" w:space="0" w:color="auto" w:frame="1"/>
                        </w:rPr>
                        <w:t>EOF);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Catalog::capitalizeFirstWordsLetter(</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*input)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Algorithme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Change la première lettre et toutes les lettres après un espace par des majuscule (si ce sont des lettres).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Change les autres lettres en majuscule en lettre minuscule.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input[i] != </w:t>
                      </w:r>
                      <w:r w:rsidRPr="00937271">
                        <w:rPr>
                          <w:rFonts w:ascii="Consolas" w:eastAsia="Times New Roman" w:hAnsi="Consolas" w:cs="Times New Roman"/>
                          <w:color w:val="0000FF"/>
                          <w:kern w:val="0"/>
                          <w:sz w:val="18"/>
                          <w:szCs w:val="18"/>
                          <w:bdr w:val="none" w:sz="0" w:space="0" w:color="auto" w:frame="1"/>
                        </w:rPr>
                        <w:t>'\0'</w:t>
                      </w:r>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if</w:t>
                      </w:r>
                      <w:r w:rsidRPr="00937271">
                        <w:rPr>
                          <w:rFonts w:ascii="Consolas" w:eastAsia="Times New Roman" w:hAnsi="Consolas" w:cs="Times New Roman"/>
                          <w:color w:val="000000"/>
                          <w:kern w:val="0"/>
                          <w:sz w:val="18"/>
                          <w:szCs w:val="18"/>
                          <w:bdr w:val="none" w:sz="0" w:space="0" w:color="auto" w:frame="1"/>
                        </w:rPr>
                        <w:t> (i == 0) </w:t>
                      </w:r>
                      <w:r w:rsidRPr="00937271">
                        <w:rPr>
                          <w:rFonts w:ascii="Consolas" w:eastAsia="Times New Roman" w:hAnsi="Consolas" w:cs="Times New Roman"/>
                          <w:color w:val="008200"/>
                          <w:kern w:val="0"/>
                          <w:sz w:val="18"/>
                          <w:szCs w:val="18"/>
                          <w:bdr w:val="none" w:sz="0" w:space="0" w:color="auto" w:frame="1"/>
                        </w:rPr>
                        <w:t>// First Letter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90FF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(input[i] &gt;= </w:t>
                      </w:r>
                      <w:r w:rsidRPr="00990FF1">
                        <w:rPr>
                          <w:rFonts w:ascii="Consolas" w:eastAsia="Times New Roman" w:hAnsi="Consolas" w:cs="Times New Roman"/>
                          <w:color w:val="0000FF"/>
                          <w:kern w:val="0"/>
                          <w:sz w:val="18"/>
                          <w:szCs w:val="18"/>
                          <w:bdr w:val="none" w:sz="0" w:space="0" w:color="auto" w:frame="1"/>
                          <w:lang w:val="en-US"/>
                        </w:rPr>
                        <w:t>'a'</w:t>
                      </w:r>
                      <w:r w:rsidRPr="00990FF1">
                        <w:rPr>
                          <w:rFonts w:ascii="Consolas" w:eastAsia="Times New Roman" w:hAnsi="Consolas" w:cs="Times New Roman"/>
                          <w:color w:val="000000"/>
                          <w:kern w:val="0"/>
                          <w:sz w:val="18"/>
                          <w:szCs w:val="18"/>
                          <w:bdr w:val="none" w:sz="0" w:space="0" w:color="auto" w:frame="1"/>
                          <w:lang w:val="en-US"/>
                        </w:rPr>
                        <w:t> &amp;&amp; input[i] &lt;= </w:t>
                      </w:r>
                      <w:r w:rsidRPr="00990FF1">
                        <w:rPr>
                          <w:rFonts w:ascii="Consolas" w:eastAsia="Times New Roman" w:hAnsi="Consolas" w:cs="Times New Roman"/>
                          <w:color w:val="0000FF"/>
                          <w:kern w:val="0"/>
                          <w:sz w:val="18"/>
                          <w:szCs w:val="18"/>
                          <w:bdr w:val="none" w:sz="0" w:space="0" w:color="auto" w:frame="1"/>
                          <w:lang w:val="en-US"/>
                        </w:rPr>
                        <w:t>'z'</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input[i] -= 32;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continue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90FF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(input[i]==</w:t>
                      </w:r>
                      <w:r w:rsidRPr="00990FF1">
                        <w:rPr>
                          <w:rFonts w:ascii="Consolas" w:eastAsia="Times New Roman" w:hAnsi="Consolas" w:cs="Times New Roman"/>
                          <w:color w:val="0000FF"/>
                          <w:kern w:val="0"/>
                          <w:sz w:val="18"/>
                          <w:szCs w:val="18"/>
                          <w:bdr w:val="none" w:sz="0" w:space="0" w:color="auto" w:frame="1"/>
                          <w:lang w:val="en-US"/>
                        </w:rPr>
                        <w:t>' '</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8200"/>
                          <w:kern w:val="0"/>
                          <w:sz w:val="18"/>
                          <w:szCs w:val="18"/>
                          <w:bdr w:val="none" w:sz="0" w:space="0" w:color="auto" w:frame="1"/>
                          <w:lang w:val="en-US"/>
                        </w:rPr>
                        <w:t>// Check Space</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(input[i] &gt;= </w:t>
                      </w:r>
                      <w:r w:rsidRPr="00990FF1">
                        <w:rPr>
                          <w:rFonts w:ascii="Consolas" w:eastAsia="Times New Roman" w:hAnsi="Consolas" w:cs="Times New Roman"/>
                          <w:color w:val="0000FF"/>
                          <w:kern w:val="0"/>
                          <w:sz w:val="18"/>
                          <w:szCs w:val="18"/>
                          <w:bdr w:val="none" w:sz="0" w:space="0" w:color="auto" w:frame="1"/>
                          <w:lang w:val="en-US"/>
                        </w:rPr>
                        <w:t>'a'</w:t>
                      </w:r>
                      <w:r w:rsidRPr="00990FF1">
                        <w:rPr>
                          <w:rFonts w:ascii="Consolas" w:eastAsia="Times New Roman" w:hAnsi="Consolas" w:cs="Times New Roman"/>
                          <w:color w:val="000000"/>
                          <w:kern w:val="0"/>
                          <w:sz w:val="18"/>
                          <w:szCs w:val="18"/>
                          <w:bdr w:val="none" w:sz="0" w:space="0" w:color="auto" w:frame="1"/>
                          <w:lang w:val="en-US"/>
                        </w:rPr>
                        <w:t> &amp;&amp; input[i] &lt;= </w:t>
                      </w:r>
                      <w:r w:rsidRPr="00990FF1">
                        <w:rPr>
                          <w:rFonts w:ascii="Consolas" w:eastAsia="Times New Roman" w:hAnsi="Consolas" w:cs="Times New Roman"/>
                          <w:color w:val="0000FF"/>
                          <w:kern w:val="0"/>
                          <w:sz w:val="18"/>
                          <w:szCs w:val="18"/>
                          <w:bdr w:val="none" w:sz="0" w:space="0" w:color="auto" w:frame="1"/>
                          <w:lang w:val="en-US"/>
                        </w:rPr>
                        <w:t>'z'</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input[i] -= 32;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continue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else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90FF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(input[i] &gt;= </w:t>
                      </w:r>
                      <w:r w:rsidRPr="00990FF1">
                        <w:rPr>
                          <w:rFonts w:ascii="Consolas" w:eastAsia="Times New Roman" w:hAnsi="Consolas" w:cs="Times New Roman"/>
                          <w:color w:val="0000FF"/>
                          <w:kern w:val="0"/>
                          <w:sz w:val="18"/>
                          <w:szCs w:val="18"/>
                          <w:bdr w:val="none" w:sz="0" w:space="0" w:color="auto" w:frame="1"/>
                          <w:lang w:val="en-US"/>
                        </w:rPr>
                        <w:t>'A'</w:t>
                      </w:r>
                      <w:r w:rsidRPr="00990FF1">
                        <w:rPr>
                          <w:rFonts w:ascii="Consolas" w:eastAsia="Times New Roman" w:hAnsi="Consolas" w:cs="Times New Roman"/>
                          <w:color w:val="000000"/>
                          <w:kern w:val="0"/>
                          <w:sz w:val="18"/>
                          <w:szCs w:val="18"/>
                          <w:bdr w:val="none" w:sz="0" w:space="0" w:color="auto" w:frame="1"/>
                          <w:lang w:val="en-US"/>
                        </w:rPr>
                        <w:t> &amp;&amp; input[i] &lt;= </w:t>
                      </w:r>
                      <w:r w:rsidRPr="00990FF1">
                        <w:rPr>
                          <w:rFonts w:ascii="Consolas" w:eastAsia="Times New Roman" w:hAnsi="Consolas" w:cs="Times New Roman"/>
                          <w:color w:val="0000FF"/>
                          <w:kern w:val="0"/>
                          <w:sz w:val="18"/>
                          <w:szCs w:val="18"/>
                          <w:bdr w:val="none" w:sz="0" w:space="0" w:color="auto" w:frame="1"/>
                          <w:lang w:val="en-US"/>
                        </w:rPr>
                        <w:t>'Z'</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input[i] += 32;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Catalog::inputError()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"input Error\n"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exit(1);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Output Methods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Catalog::displayMainMenu()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SEPARATOR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0 pour Consulter ce menu."</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1 pour Consulter tous les trajets."</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2 pour Ajouter un trajet simple."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3 pour Ajouter un trajet composé."</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Default="00D14570" w:rsidP="00937271"/>
                  </w:txbxContent>
                </v:textbox>
                <w10:wrap type="square" anchorx="margin"/>
                <w10:anchorlock/>
              </v:shape>
            </w:pict>
          </mc:Fallback>
        </mc:AlternateContent>
      </w:r>
      <w:bookmarkEnd w:id="206"/>
    </w:p>
    <w:bookmarkStart w:id="207" w:name="_Toc526867106"/>
    <w:p w:rsidR="00C50FF1" w:rsidRDefault="00937271" w:rsidP="00937271">
      <w:pPr>
        <w:pStyle w:val="MonTitreSousSection"/>
      </w:pPr>
      <w:r>
        <w:rPr>
          <w:noProof/>
        </w:rPr>
        <w:lastRenderedPageBreak/>
        <mc:AlternateContent>
          <mc:Choice Requires="wps">
            <w:drawing>
              <wp:anchor distT="45720" distB="45720" distL="114300" distR="114300" simplePos="0" relativeHeight="251680768" behindDoc="0" locked="1" layoutInCell="1" allowOverlap="1" wp14:anchorId="33AF5245" wp14:editId="67F3EA92">
                <wp:simplePos x="0" y="0"/>
                <wp:positionH relativeFrom="margin">
                  <wp:align>right</wp:align>
                </wp:positionH>
                <wp:positionV relativeFrom="paragraph">
                  <wp:posOffset>3175</wp:posOffset>
                </wp:positionV>
                <wp:extent cx="6303010" cy="6027420"/>
                <wp:effectExtent l="0" t="0" r="21590" b="1143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602742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4 pour chercher un trajet (version simple)."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5 pour chercher un trajet (version avancée)."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9 pour quitter l'application \"Voyage Voyage\""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SEPARATOR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Catalog::display()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SEPARATOR;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"Liste des Voyages Disponibles..."</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pathArray-&gt;GetSize(); i++)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cout &lt;&lt; </w:t>
                            </w:r>
                            <w:r w:rsidRPr="00990FF1">
                              <w:rPr>
                                <w:rFonts w:ascii="Consolas" w:eastAsia="Times New Roman" w:hAnsi="Consolas" w:cs="Times New Roman"/>
                                <w:color w:val="0000FF"/>
                                <w:kern w:val="0"/>
                                <w:sz w:val="18"/>
                                <w:szCs w:val="18"/>
                                <w:bdr w:val="none" w:sz="0" w:space="0" w:color="auto" w:frame="1"/>
                                <w:lang w:val="en-US"/>
                              </w:rPr>
                              <w:t>"#"</w:t>
                            </w:r>
                            <w:r w:rsidRPr="00990FF1">
                              <w:rPr>
                                <w:rFonts w:ascii="Consolas" w:eastAsia="Times New Roman" w:hAnsi="Consolas" w:cs="Times New Roman"/>
                                <w:color w:val="000000"/>
                                <w:kern w:val="0"/>
                                <w:sz w:val="18"/>
                                <w:szCs w:val="18"/>
                                <w:bdr w:val="none" w:sz="0" w:space="0" w:color="auto" w:frame="1"/>
                                <w:lang w:val="en-US"/>
                              </w:rPr>
                              <w:t> &lt;&lt; i + 1 &lt;&lt; </w:t>
                            </w:r>
                            <w:r w:rsidRPr="00990FF1">
                              <w:rPr>
                                <w:rFonts w:ascii="Consolas" w:eastAsia="Times New Roman" w:hAnsi="Consolas" w:cs="Times New Roman"/>
                                <w:color w:val="0000FF"/>
                                <w:kern w:val="0"/>
                                <w:sz w:val="18"/>
                                <w:szCs w:val="18"/>
                                <w:bdr w:val="none" w:sz="0" w:space="0" w:color="auto" w:frame="1"/>
                                <w:lang w:val="en-US"/>
                              </w:rPr>
                              <w:t>" "</w:t>
                            </w:r>
                            <w:r w:rsidRPr="00990FF1">
                              <w:rPr>
                                <w:rFonts w:ascii="Consolas" w:eastAsia="Times New Roman" w:hAnsi="Consolas" w:cs="Times New Roman"/>
                                <w:color w:val="000000"/>
                                <w:kern w:val="0"/>
                                <w:sz w:val="18"/>
                                <w:szCs w:val="18"/>
                                <w:bdr w:val="none" w:sz="0" w:space="0" w:color="auto" w:frame="1"/>
                                <w:lang w:val="en-US"/>
                              </w:rPr>
                              <w:t> &lt;&lt; *pathArray-&gt;Get(i)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SEPARATOR;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Catalog::displayMeansOfTransport()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"\tMoyen de transport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MEAN_OF_TRANSPORT_QTY; i++) {  </w:t>
                            </w:r>
                          </w:p>
                          <w:p w:rsidR="00D14570" w:rsidRPr="00990FF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cout &lt;&lt; MEAN_OF_TRANSPORT_STRINGS[i] &lt;&lt; </w:t>
                            </w:r>
                            <w:r w:rsidRPr="00990FF1">
                              <w:rPr>
                                <w:rFonts w:ascii="Consolas" w:eastAsia="Times New Roman" w:hAnsi="Consolas" w:cs="Times New Roman"/>
                                <w:color w:val="0000FF"/>
                                <w:kern w:val="0"/>
                                <w:sz w:val="18"/>
                                <w:szCs w:val="18"/>
                                <w:bdr w:val="none" w:sz="0" w:space="0" w:color="auto" w:frame="1"/>
                                <w:lang w:val="en-US"/>
                              </w:rPr>
                              <w:t>" "</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F5245" id="_x0000_s1035" type="#_x0000_t202" style="position:absolute;left:0;text-align:left;margin-left:445.1pt;margin-top:.25pt;width:496.3pt;height:474.6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">
                <v:textbox>
                  <w:txbxContent>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4 pour chercher un trajet (version simple)."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5 pour chercher un trajet (version avancée)."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w:t>
                      </w:r>
                      <w:r w:rsidRPr="00937271">
                        <w:rPr>
                          <w:rFonts w:ascii="Consolas" w:eastAsia="Times New Roman" w:hAnsi="Consolas" w:cs="Times New Roman"/>
                          <w:color w:val="0000FF"/>
                          <w:kern w:val="0"/>
                          <w:sz w:val="18"/>
                          <w:szCs w:val="18"/>
                          <w:bdr w:val="none" w:sz="0" w:space="0" w:color="auto" w:frame="1"/>
                        </w:rPr>
                        <w:t>"Taper 9 pour quitter l'application \"Voyage Voyage\""</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SEPARATOR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Catalog::display()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SEPARATOR;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"Liste des Voyages Disponibles..."</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pathArray-&gt;GetSize(); i++)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cout &lt;&lt; </w:t>
                      </w:r>
                      <w:r w:rsidRPr="00990FF1">
                        <w:rPr>
                          <w:rFonts w:ascii="Consolas" w:eastAsia="Times New Roman" w:hAnsi="Consolas" w:cs="Times New Roman"/>
                          <w:color w:val="0000FF"/>
                          <w:kern w:val="0"/>
                          <w:sz w:val="18"/>
                          <w:szCs w:val="18"/>
                          <w:bdr w:val="none" w:sz="0" w:space="0" w:color="auto" w:frame="1"/>
                          <w:lang w:val="en-US"/>
                        </w:rPr>
                        <w:t>"#"</w:t>
                      </w:r>
                      <w:r w:rsidRPr="00990FF1">
                        <w:rPr>
                          <w:rFonts w:ascii="Consolas" w:eastAsia="Times New Roman" w:hAnsi="Consolas" w:cs="Times New Roman"/>
                          <w:color w:val="000000"/>
                          <w:kern w:val="0"/>
                          <w:sz w:val="18"/>
                          <w:szCs w:val="18"/>
                          <w:bdr w:val="none" w:sz="0" w:space="0" w:color="auto" w:frame="1"/>
                          <w:lang w:val="en-US"/>
                        </w:rPr>
                        <w:t> &lt;&lt; i + 1 &lt;&lt; </w:t>
                      </w:r>
                      <w:r w:rsidRPr="00990FF1">
                        <w:rPr>
                          <w:rFonts w:ascii="Consolas" w:eastAsia="Times New Roman" w:hAnsi="Consolas" w:cs="Times New Roman"/>
                          <w:color w:val="0000FF"/>
                          <w:kern w:val="0"/>
                          <w:sz w:val="18"/>
                          <w:szCs w:val="18"/>
                          <w:bdr w:val="none" w:sz="0" w:space="0" w:color="auto" w:frame="1"/>
                          <w:lang w:val="en-US"/>
                        </w:rPr>
                        <w:t>" "</w:t>
                      </w:r>
                      <w:r w:rsidRPr="00990FF1">
                        <w:rPr>
                          <w:rFonts w:ascii="Consolas" w:eastAsia="Times New Roman" w:hAnsi="Consolas" w:cs="Times New Roman"/>
                          <w:color w:val="000000"/>
                          <w:kern w:val="0"/>
                          <w:sz w:val="18"/>
                          <w:szCs w:val="18"/>
                          <w:bdr w:val="none" w:sz="0" w:space="0" w:color="auto" w:frame="1"/>
                          <w:lang w:val="en-US"/>
                        </w:rPr>
                        <w:t> &lt;&lt; *pathArray-&gt;Get(i) &lt;&lt; endl;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SEPARATOR;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void</w:t>
                      </w:r>
                      <w:r w:rsidRPr="00937271">
                        <w:rPr>
                          <w:rFonts w:ascii="Consolas" w:eastAsia="Times New Roman" w:hAnsi="Consolas" w:cs="Times New Roman"/>
                          <w:color w:val="000000"/>
                          <w:kern w:val="0"/>
                          <w:sz w:val="18"/>
                          <w:szCs w:val="18"/>
                          <w:bdr w:val="none" w:sz="0" w:space="0" w:color="auto" w:frame="1"/>
                        </w:rPr>
                        <w:t> Catalog::displayMeansOfTransport()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"\tMoyen de transport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MEAN_OF_TRANSPORT_QTY; i++) {  </w:t>
                      </w:r>
                    </w:p>
                    <w:p w:rsidR="00D14570" w:rsidRPr="00990FF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cout &lt;&lt; MEAN_OF_TRANSPORT_STRINGS[i] &lt;&lt; </w:t>
                      </w:r>
                      <w:r w:rsidRPr="00990FF1">
                        <w:rPr>
                          <w:rFonts w:ascii="Consolas" w:eastAsia="Times New Roman" w:hAnsi="Consolas" w:cs="Times New Roman"/>
                          <w:color w:val="0000FF"/>
                          <w:kern w:val="0"/>
                          <w:sz w:val="18"/>
                          <w:szCs w:val="18"/>
                          <w:bdr w:val="none" w:sz="0" w:space="0" w:color="auto" w:frame="1"/>
                          <w:lang w:val="en-US"/>
                        </w:rPr>
                        <w:t>" "</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 :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r>
        <w:t>Path</w:t>
      </w:r>
      <w:bookmarkEnd w:id="207"/>
    </w:p>
    <w:p w:rsidR="00937271" w:rsidRPr="00937271" w:rsidRDefault="00937271" w:rsidP="00937271">
      <w:pPr>
        <w:pStyle w:val="MonTitreSousSousSection"/>
      </w:pPr>
      <w:bookmarkStart w:id="208" w:name="_Toc526867107"/>
      <w:r>
        <w:t>Fichier d’en-tête (</w:t>
      </w:r>
      <w:proofErr w:type="spellStart"/>
      <w:r>
        <w:t>Path.h</w:t>
      </w:r>
      <w:proofErr w:type="spellEnd"/>
      <w:r>
        <w:t>)</w:t>
      </w:r>
      <w:bookmarkEnd w:id="208"/>
    </w:p>
    <w:p w:rsidR="00C50FF1" w:rsidRDefault="00C50FF1" w:rsidP="00C50FF1">
      <w:pPr>
        <w:pStyle w:val="MonTitreSection"/>
        <w:numPr>
          <w:ilvl w:val="0"/>
          <w:numId w:val="0"/>
        </w:numPr>
        <w:ind w:left="432"/>
      </w:pPr>
    </w:p>
    <w:p w:rsidR="00C50FF1" w:rsidRDefault="00C50FF1" w:rsidP="00C50FF1">
      <w:pPr>
        <w:pStyle w:val="MonTitreSection"/>
        <w:numPr>
          <w:ilvl w:val="0"/>
          <w:numId w:val="0"/>
        </w:numPr>
        <w:ind w:left="432"/>
      </w:pPr>
    </w:p>
    <w:p w:rsidR="00C50FF1" w:rsidRDefault="00C50FF1" w:rsidP="00C50FF1">
      <w:pPr>
        <w:pStyle w:val="MonTitreSection"/>
        <w:numPr>
          <w:ilvl w:val="0"/>
          <w:numId w:val="0"/>
        </w:numPr>
        <w:ind w:left="432"/>
      </w:pPr>
    </w:p>
    <w:p w:rsidR="00C50FF1" w:rsidRDefault="00C50FF1" w:rsidP="00C50FF1">
      <w:pPr>
        <w:pStyle w:val="MonTitreSection"/>
        <w:numPr>
          <w:ilvl w:val="0"/>
          <w:numId w:val="0"/>
        </w:numPr>
        <w:ind w:left="432"/>
      </w:pPr>
    </w:p>
    <w:bookmarkStart w:id="209" w:name="_Toc526867108"/>
    <w:p w:rsidR="00C50FF1" w:rsidRDefault="0093727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82816" behindDoc="0" locked="1" layoutInCell="1" allowOverlap="1" wp14:anchorId="3E782681" wp14:editId="2269FBCE">
                <wp:simplePos x="0" y="0"/>
                <wp:positionH relativeFrom="margin">
                  <wp:posOffset>-204470</wp:posOffset>
                </wp:positionH>
                <wp:positionV relativeFrom="paragraph">
                  <wp:posOffset>0</wp:posOffset>
                </wp:positionV>
                <wp:extent cx="6303010" cy="8131810"/>
                <wp:effectExtent l="0" t="0" r="21590" b="2159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Path  -  Trajet (abstrait)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 de la classe &lt;Path&gt; (fichier Path.h)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 ! defined ( PATH_H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#define PATH_H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Interfaces utilisées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&lt;iostream&gt;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Note : Nous avons inversé les catégories types et constantes pour pouvoir faire les déclarations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enum</w:t>
                            </w:r>
                            <w:r w:rsidRPr="00937271">
                              <w:rPr>
                                <w:rFonts w:ascii="Consolas" w:eastAsia="Times New Roman" w:hAnsi="Consolas" w:cs="Times New Roman"/>
                                <w:color w:val="000000"/>
                                <w:kern w:val="0"/>
                                <w:sz w:val="18"/>
                                <w:szCs w:val="18"/>
                                <w:bdr w:val="none" w:sz="0" w:space="0" w:color="auto" w:frame="1"/>
                              </w:rPr>
                              <w:t> MeansOfTransport { TRAIN, AUTO, BATEAU, AVION, END_DELIMITER };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MEAN_OF_TRANSPORT_STRING_MAX_SIZE = 15;  </w:t>
                            </w:r>
                          </w:p>
                          <w:p w:rsidR="00D14570" w:rsidRPr="00990FF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MEAN_OF_TRANSPORT_QTY = END_DELIMITER;  </w:t>
                            </w:r>
                          </w:p>
                          <w:p w:rsidR="00D14570" w:rsidRPr="00990FF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MEAN_OF_TRANSPORT_STRINGS[MEAN_OF_TRANSPORT_QTY][MEAN_OF_TRANSPORT_STRING_MAX_SIZE] = { </w:t>
                            </w:r>
                            <w:r w:rsidRPr="00990FF1">
                              <w:rPr>
                                <w:rFonts w:ascii="Consolas" w:eastAsia="Times New Roman" w:hAnsi="Consolas" w:cs="Times New Roman"/>
                                <w:color w:val="0000FF"/>
                                <w:kern w:val="0"/>
                                <w:sz w:val="18"/>
                                <w:szCs w:val="18"/>
                                <w:bdr w:val="none" w:sz="0" w:space="0" w:color="auto" w:frame="1"/>
                                <w:lang w:val="en-US"/>
                              </w:rPr>
                              <w:t>"Train"</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00FF"/>
                                <w:kern w:val="0"/>
                                <w:sz w:val="18"/>
                                <w:szCs w:val="18"/>
                                <w:bdr w:val="none" w:sz="0" w:space="0" w:color="auto" w:frame="1"/>
                                <w:lang w:val="en-US"/>
                              </w:rPr>
                              <w:t>"Auto"</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00FF"/>
                                <w:kern w:val="0"/>
                                <w:sz w:val="18"/>
                                <w:szCs w:val="18"/>
                                <w:bdr w:val="none" w:sz="0" w:space="0" w:color="auto" w:frame="1"/>
                                <w:lang w:val="en-US"/>
                              </w:rPr>
                              <w:t>"Bateau"</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00FF"/>
                                <w:kern w:val="0"/>
                                <w:sz w:val="18"/>
                                <w:szCs w:val="18"/>
                                <w:bdr w:val="none" w:sz="0" w:space="0" w:color="auto" w:frame="1"/>
                                <w:lang w:val="en-US"/>
                              </w:rPr>
                              <w:t>"Avion"</w:t>
                            </w: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Rôle de la classe &lt;Path&gt;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Classe abstraite représentant un trajet entre 2 villes par un certain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moyen de transport. Permet de manipuler les trajets sans distinction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class</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GetStartCity()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Récupère le nom de la ville de départ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GetEndCity()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Récupère le nom de la ville d'arrivée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Path * Clone()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Dublique le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82681" id="_x0000_s1036" type="#_x0000_t202" style="position:absolute;left:0;text-align:left;margin-left:-16.1pt;margin-top:0;width:496.3pt;height:640.3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">
                <v:textbox>
                  <w:txbxContent>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Path  -  Trajet (abstrait)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 de la classe &lt;Path&gt; (fichier Path.h)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 ! defined ( PATH_H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#define PATH_H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Interfaces utilisées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&lt;iostream&gt;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Note : Nous avons inversé les catégories types et constantes pour pouvoir faire les déclarations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enum</w:t>
                      </w:r>
                      <w:r w:rsidRPr="00937271">
                        <w:rPr>
                          <w:rFonts w:ascii="Consolas" w:eastAsia="Times New Roman" w:hAnsi="Consolas" w:cs="Times New Roman"/>
                          <w:color w:val="000000"/>
                          <w:kern w:val="0"/>
                          <w:sz w:val="18"/>
                          <w:szCs w:val="18"/>
                          <w:bdr w:val="none" w:sz="0" w:space="0" w:color="auto" w:frame="1"/>
                        </w:rPr>
                        <w:t> MeansOfTransport { TRAIN, AUTO, BATEAU, AVION, END_DELIMITER };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MEAN_OF_TRANSPORT_STRING_MAX_SIZE = 15;  </w:t>
                      </w:r>
                    </w:p>
                    <w:p w:rsidR="00D14570" w:rsidRPr="00990FF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MEAN_OF_TRANSPORT_QTY = END_DELIMITER;  </w:t>
                      </w:r>
                    </w:p>
                    <w:p w:rsidR="00D14570" w:rsidRPr="00990FF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MEAN_OF_TRANSPORT_STRINGS[MEAN_OF_TRANSPORT_QTY][MEAN_OF_TRANSPORT_STRING_MAX_SIZE] = { </w:t>
                      </w:r>
                      <w:r w:rsidRPr="00990FF1">
                        <w:rPr>
                          <w:rFonts w:ascii="Consolas" w:eastAsia="Times New Roman" w:hAnsi="Consolas" w:cs="Times New Roman"/>
                          <w:color w:val="0000FF"/>
                          <w:kern w:val="0"/>
                          <w:sz w:val="18"/>
                          <w:szCs w:val="18"/>
                          <w:bdr w:val="none" w:sz="0" w:space="0" w:color="auto" w:frame="1"/>
                          <w:lang w:val="en-US"/>
                        </w:rPr>
                        <w:t>"Train"</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00FF"/>
                          <w:kern w:val="0"/>
                          <w:sz w:val="18"/>
                          <w:szCs w:val="18"/>
                          <w:bdr w:val="none" w:sz="0" w:space="0" w:color="auto" w:frame="1"/>
                          <w:lang w:val="en-US"/>
                        </w:rPr>
                        <w:t>"Auto"</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00FF"/>
                          <w:kern w:val="0"/>
                          <w:sz w:val="18"/>
                          <w:szCs w:val="18"/>
                          <w:bdr w:val="none" w:sz="0" w:space="0" w:color="auto" w:frame="1"/>
                          <w:lang w:val="en-US"/>
                        </w:rPr>
                        <w:t>"Bateau"</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00FF"/>
                          <w:kern w:val="0"/>
                          <w:sz w:val="18"/>
                          <w:szCs w:val="18"/>
                          <w:bdr w:val="none" w:sz="0" w:space="0" w:color="auto" w:frame="1"/>
                          <w:lang w:val="en-US"/>
                        </w:rPr>
                        <w:t>"Avion"</w:t>
                      </w: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Rôle de la classe &lt;Path&gt;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Classe abstraite représentant un trajet entre 2 villes par un certain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moyen de transport. Permet de manipuler les trajets sans distinction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class</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GetStartCity()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Récupère le nom de la ville de départ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GetEndCity()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Récupère le nom de la ville d'arrivée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Path * Clone()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 0;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Dublique le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bookmarkEnd w:id="209"/>
    </w:p>
    <w:bookmarkStart w:id="210" w:name="_Toc526867109"/>
    <w:p w:rsidR="00C50FF1" w:rsidRDefault="00937271" w:rsidP="00937271">
      <w:pPr>
        <w:pStyle w:val="MonTitreSousSousSection"/>
      </w:pPr>
      <w:r>
        <w:rPr>
          <w:noProof/>
        </w:rPr>
        <w:lastRenderedPageBreak/>
        <mc:AlternateContent>
          <mc:Choice Requires="wps">
            <w:drawing>
              <wp:anchor distT="45720" distB="45720" distL="114300" distR="114300" simplePos="0" relativeHeight="251684864" behindDoc="0" locked="1" layoutInCell="1" allowOverlap="1" wp14:anchorId="1ED37423" wp14:editId="311B2DDF">
                <wp:simplePos x="0" y="0"/>
                <wp:positionH relativeFrom="margin">
                  <wp:align>right</wp:align>
                </wp:positionH>
                <wp:positionV relativeFrom="paragraph">
                  <wp:posOffset>3175</wp:posOffset>
                </wp:positionV>
                <wp:extent cx="6303010" cy="6240780"/>
                <wp:effectExtent l="0" t="0" r="21590" b="2667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624078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friend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operator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first,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second);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implémentation tirée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https://stackoverflow.com/questions/1691007/whats-the-right-way-to-overload-operator-for-a-class-hierarchy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https://stackoverflow.com/questions/9287704/is-there-an-idiomatic-approach-in-c-for-comparing-polymorphic-types-for-object?noredirect=1&amp;lq=1</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37271">
                              <w:rPr>
                                <w:rFonts w:ascii="Consolas" w:eastAsia="Times New Roman" w:hAnsi="Consolas" w:cs="Times New Roman"/>
                                <w:color w:val="000000"/>
                                <w:kern w:val="0"/>
                                <w:sz w:val="18"/>
                                <w:szCs w:val="18"/>
                                <w:bdr w:val="none" w:sz="0" w:space="0" w:color="auto" w:frame="1"/>
                              </w:rPr>
                              <w:t>    </w:t>
                            </w:r>
                            <w:r w:rsidRPr="00990FF1">
                              <w:rPr>
                                <w:rFonts w:ascii="Consolas" w:eastAsia="Times New Roman" w:hAnsi="Consolas" w:cs="Times New Roman"/>
                                <w:b/>
                                <w:bCs/>
                                <w:color w:val="006699"/>
                                <w:kern w:val="0"/>
                                <w:sz w:val="18"/>
                                <w:szCs w:val="18"/>
                                <w:bdr w:val="none" w:sz="0" w:space="0" w:color="auto" w:frame="1"/>
                                <w:lang w:val="en-US"/>
                              </w:rPr>
                              <w:t>friend</w:t>
                            </w:r>
                            <w:r w:rsidRPr="00990FF1">
                              <w:rPr>
                                <w:rFonts w:ascii="Consolas" w:eastAsia="Times New Roman" w:hAnsi="Consolas" w:cs="Times New Roman"/>
                                <w:color w:val="000000"/>
                                <w:kern w:val="0"/>
                                <w:sz w:val="18"/>
                                <w:szCs w:val="18"/>
                                <w:bdr w:val="none" w:sz="0" w:space="0" w:color="auto" w:frame="1"/>
                                <w:lang w:val="en-US"/>
                              </w:rPr>
                              <w:t> std::ostream&amp; operator&lt;&lt;(std::ostream&amp;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path);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Affiche les données formatées en utilisant la fonction print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protected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par défaut (vide)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Destructeur par défaut (vide)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protected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std::ostream&amp; print(std::ostream&amp;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 0;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Méthode permettant l'affichage de la classe Path sur un flux (os).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Attributs protégés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private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privées</w:t>
                            </w: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 0;  </w:t>
                            </w:r>
                          </w:p>
                          <w:p w:rsidR="00D14570" w:rsidRPr="00990FF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Autres définitions dépendantes de &lt;Path&gt;</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37423" id="_x0000_s1037" type="#_x0000_t202" style="position:absolute;left:0;text-align:left;margin-left:445.1pt;margin-top:.25pt;width:496.3pt;height:491.4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">
                <v:textbox>
                  <w:txbxContent>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friend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operator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first,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second);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implémentation tirée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https://stackoverflow.com/questions/1691007/whats-the-right-way-to-overload-operator-for-a-class-hierarchy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https://stackoverflow.com/questions/9287704/is-there-an-idiomatic-approach-in-c-for-comparing-polymorphic-types-for-object?noredirect=1&amp;lq=1</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37271">
                        <w:rPr>
                          <w:rFonts w:ascii="Consolas" w:eastAsia="Times New Roman" w:hAnsi="Consolas" w:cs="Times New Roman"/>
                          <w:color w:val="000000"/>
                          <w:kern w:val="0"/>
                          <w:sz w:val="18"/>
                          <w:szCs w:val="18"/>
                          <w:bdr w:val="none" w:sz="0" w:space="0" w:color="auto" w:frame="1"/>
                        </w:rPr>
                        <w:t>    </w:t>
                      </w:r>
                      <w:r w:rsidRPr="00990FF1">
                        <w:rPr>
                          <w:rFonts w:ascii="Consolas" w:eastAsia="Times New Roman" w:hAnsi="Consolas" w:cs="Times New Roman"/>
                          <w:b/>
                          <w:bCs/>
                          <w:color w:val="006699"/>
                          <w:kern w:val="0"/>
                          <w:sz w:val="18"/>
                          <w:szCs w:val="18"/>
                          <w:bdr w:val="none" w:sz="0" w:space="0" w:color="auto" w:frame="1"/>
                          <w:lang w:val="en-US"/>
                        </w:rPr>
                        <w:t>friend</w:t>
                      </w:r>
                      <w:r w:rsidRPr="00990FF1">
                        <w:rPr>
                          <w:rFonts w:ascii="Consolas" w:eastAsia="Times New Roman" w:hAnsi="Consolas" w:cs="Times New Roman"/>
                          <w:color w:val="000000"/>
                          <w:kern w:val="0"/>
                          <w:sz w:val="18"/>
                          <w:szCs w:val="18"/>
                          <w:bdr w:val="none" w:sz="0" w:space="0" w:color="auto" w:frame="1"/>
                          <w:lang w:val="en-US"/>
                        </w:rPr>
                        <w:t> std::ostream&amp; operator&lt;&lt;(std::ostream&amp;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path);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Affiche les données formatées en utilisant la fonction print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protected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par défaut (vide)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Destructeur par défaut (vide)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protected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std::ostream&amp; print(std::ostream&amp;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 0;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Méthode permettant l'affichage de la classe Path sur un flux (os).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Voir les classes dérivées pour la réalisation concrète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Attributs protégés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private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privées</w:t>
                      </w: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 0;  </w:t>
                      </w:r>
                    </w:p>
                    <w:p w:rsidR="00D14570" w:rsidRPr="00990FF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1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Autres définitions dépendantes de &lt;Path&gt;</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r>
        <w:t>Réalisation (Path.cpp)</w:t>
      </w:r>
      <w:bookmarkEnd w:id="210"/>
    </w:p>
    <w:p w:rsidR="00937271" w:rsidRPr="00937271" w:rsidRDefault="00937271" w:rsidP="00937271">
      <w:pPr>
        <w:pStyle w:val="MonParagraphe"/>
      </w:pPr>
    </w:p>
    <w:bookmarkStart w:id="211" w:name="_Toc526867110"/>
    <w:p w:rsidR="00C50FF1" w:rsidRDefault="0093727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86912" behindDoc="0" locked="1" layoutInCell="1" allowOverlap="1" wp14:anchorId="3BF7C879" wp14:editId="2BD292F0">
                <wp:simplePos x="0" y="0"/>
                <wp:positionH relativeFrom="margin">
                  <wp:posOffset>-204470</wp:posOffset>
                </wp:positionH>
                <wp:positionV relativeFrom="paragraph">
                  <wp:posOffset>0</wp:posOffset>
                </wp:positionV>
                <wp:extent cx="6303010" cy="8131810"/>
                <wp:effectExtent l="0" t="0" r="21590" b="2159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Réalisation de la classe &lt;Path&gt; (fichier Path.cpp)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système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&lt;iostream&gt;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std::cout;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std::endl;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personnel</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"Path.h"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operator==(</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first,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second)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RTTI check</w:t>
                            </w: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typeid</w:t>
                            </w:r>
                            <w:r w:rsidRPr="00990FF1">
                              <w:rPr>
                                <w:rFonts w:ascii="Consolas" w:eastAsia="Times New Roman" w:hAnsi="Consolas" w:cs="Times New Roman"/>
                                <w:color w:val="000000"/>
                                <w:kern w:val="0"/>
                                <w:sz w:val="18"/>
                                <w:szCs w:val="18"/>
                                <w:bdr w:val="none" w:sz="0" w:space="0" w:color="auto" w:frame="1"/>
                                <w:lang w:val="en-US"/>
                              </w:rPr>
                              <w:t>(first) != </w:t>
                            </w:r>
                            <w:r w:rsidRPr="00990FF1">
                              <w:rPr>
                                <w:rFonts w:ascii="Consolas" w:eastAsia="Times New Roman" w:hAnsi="Consolas" w:cs="Times New Roman"/>
                                <w:b/>
                                <w:bCs/>
                                <w:color w:val="006699"/>
                                <w:kern w:val="0"/>
                                <w:sz w:val="18"/>
                                <w:szCs w:val="18"/>
                                <w:bdr w:val="none" w:sz="0" w:space="0" w:color="auto" w:frame="1"/>
                                <w:lang w:val="en-US"/>
                              </w:rPr>
                              <w:t>typeid</w:t>
                            </w:r>
                            <w:r w:rsidRPr="00990FF1">
                              <w:rPr>
                                <w:rFonts w:ascii="Consolas" w:eastAsia="Times New Roman" w:hAnsi="Consolas" w:cs="Times New Roman"/>
                                <w:color w:val="000000"/>
                                <w:kern w:val="0"/>
                                <w:sz w:val="18"/>
                                <w:szCs w:val="18"/>
                                <w:bdr w:val="none" w:sz="0" w:space="0" w:color="auto" w:frame="1"/>
                                <w:lang w:val="en-US"/>
                              </w:rPr>
                              <w:t>(second))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false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8200"/>
                                <w:kern w:val="0"/>
                                <w:sz w:val="18"/>
                                <w:szCs w:val="18"/>
                                <w:bdr w:val="none" w:sz="0" w:space="0" w:color="auto" w:frame="1"/>
                                <w:lang w:val="en-US"/>
                              </w:rPr>
                              <w:t>// Invoke is_equal on derived types</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first.equals(second);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std::ostream &amp; operator&lt;&lt;(std::ostream &amp;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 &amp; path)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path.print(os);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&lt;&lt;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Path::Path()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#ifdef MAP</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"Appel au constructeur de &lt;Path&gt;"</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#endif</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Path::~Path()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#ifdef MAP</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"Appel au destructeur de &lt;Path&gt;"</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#endif</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7C879" id="_x0000_s1038" type="#_x0000_t202" style="position:absolute;left:0;text-align:left;margin-left:-16.1pt;margin-top:0;width:496.3pt;height:640.3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">
                <v:textbox>
                  <w:txbxContent>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Réalisation de la classe &lt;Path&gt; (fichier Path.cpp)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système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&lt;iostream&gt;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std::cout;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std::endl;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personnel</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"Path.h"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operator==(</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first,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second)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RTTI check</w:t>
                      </w: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typeid</w:t>
                      </w:r>
                      <w:r w:rsidRPr="00990FF1">
                        <w:rPr>
                          <w:rFonts w:ascii="Consolas" w:eastAsia="Times New Roman" w:hAnsi="Consolas" w:cs="Times New Roman"/>
                          <w:color w:val="000000"/>
                          <w:kern w:val="0"/>
                          <w:sz w:val="18"/>
                          <w:szCs w:val="18"/>
                          <w:bdr w:val="none" w:sz="0" w:space="0" w:color="auto" w:frame="1"/>
                          <w:lang w:val="en-US"/>
                        </w:rPr>
                        <w:t>(first) != </w:t>
                      </w:r>
                      <w:r w:rsidRPr="00990FF1">
                        <w:rPr>
                          <w:rFonts w:ascii="Consolas" w:eastAsia="Times New Roman" w:hAnsi="Consolas" w:cs="Times New Roman"/>
                          <w:b/>
                          <w:bCs/>
                          <w:color w:val="006699"/>
                          <w:kern w:val="0"/>
                          <w:sz w:val="18"/>
                          <w:szCs w:val="18"/>
                          <w:bdr w:val="none" w:sz="0" w:space="0" w:color="auto" w:frame="1"/>
                          <w:lang w:val="en-US"/>
                        </w:rPr>
                        <w:t>typeid</w:t>
                      </w:r>
                      <w:r w:rsidRPr="00990FF1">
                        <w:rPr>
                          <w:rFonts w:ascii="Consolas" w:eastAsia="Times New Roman" w:hAnsi="Consolas" w:cs="Times New Roman"/>
                          <w:color w:val="000000"/>
                          <w:kern w:val="0"/>
                          <w:sz w:val="18"/>
                          <w:szCs w:val="18"/>
                          <w:bdr w:val="none" w:sz="0" w:space="0" w:color="auto" w:frame="1"/>
                          <w:lang w:val="en-US"/>
                        </w:rPr>
                        <w:t>(second))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false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color w:val="008200"/>
                          <w:kern w:val="0"/>
                          <w:sz w:val="18"/>
                          <w:szCs w:val="18"/>
                          <w:bdr w:val="none" w:sz="0" w:space="0" w:color="auto" w:frame="1"/>
                          <w:lang w:val="en-US"/>
                        </w:rPr>
                        <w:t>// Invoke is_equal on derived types</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first.equals(second);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std::ostream &amp; operator&lt;&lt;(std::ostream &amp;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 &amp; path)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path.print(os);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&lt;&lt;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Path::Path()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#ifdef MAP</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"Appel au constructeur de &lt;Path&gt;"</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#endif</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Path::~Path()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#ifdef MAP</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cout &lt;&lt; </w:t>
                      </w:r>
                      <w:r w:rsidRPr="00937271">
                        <w:rPr>
                          <w:rFonts w:ascii="Consolas" w:eastAsia="Times New Roman" w:hAnsi="Consolas" w:cs="Times New Roman"/>
                          <w:color w:val="0000FF"/>
                          <w:kern w:val="0"/>
                          <w:sz w:val="18"/>
                          <w:szCs w:val="18"/>
                          <w:bdr w:val="none" w:sz="0" w:space="0" w:color="auto" w:frame="1"/>
                        </w:rPr>
                        <w:t>"Appel au destructeur de &lt;Path&gt;"</w:t>
                      </w:r>
                      <w:r w:rsidRPr="00937271">
                        <w:rPr>
                          <w:rFonts w:ascii="Consolas" w:eastAsia="Times New Roman" w:hAnsi="Consolas" w:cs="Times New Roman"/>
                          <w:color w:val="000000"/>
                          <w:kern w:val="0"/>
                          <w:sz w:val="18"/>
                          <w:szCs w:val="18"/>
                          <w:bdr w:val="none" w:sz="0" w:space="0" w:color="auto" w:frame="1"/>
                        </w:rPr>
                        <w:t> &lt;&lt; endl;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#endif</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bookmarkEnd w:id="211"/>
    </w:p>
    <w:p w:rsidR="00C50FF1" w:rsidRDefault="00937271" w:rsidP="00937271">
      <w:pPr>
        <w:pStyle w:val="MonTitreSousSection"/>
      </w:pPr>
      <w:bookmarkStart w:id="212" w:name="_Toc526867111"/>
      <w:proofErr w:type="spellStart"/>
      <w:r>
        <w:lastRenderedPageBreak/>
        <w:t>SimplePath</w:t>
      </w:r>
      <w:bookmarkEnd w:id="212"/>
      <w:proofErr w:type="spellEnd"/>
    </w:p>
    <w:p w:rsidR="00C50FF1" w:rsidRDefault="00937271" w:rsidP="00937271">
      <w:pPr>
        <w:pStyle w:val="MonTitreSousSousSection"/>
      </w:pPr>
      <w:bookmarkStart w:id="213" w:name="_Toc526867112"/>
      <w:r>
        <w:t>Fichier d’en-tête (</w:t>
      </w:r>
      <w:proofErr w:type="spellStart"/>
      <w:r>
        <w:t>SimplePath.h</w:t>
      </w:r>
      <w:proofErr w:type="spellEnd"/>
      <w:r>
        <w:t>)</w:t>
      </w:r>
      <w:r>
        <w:rPr>
          <w:noProof/>
        </w:rPr>
        <mc:AlternateContent>
          <mc:Choice Requires="wps">
            <w:drawing>
              <wp:anchor distT="45720" distB="45720" distL="114300" distR="114300" simplePos="0" relativeHeight="251688960" behindDoc="0" locked="1" layoutInCell="1" allowOverlap="1" wp14:anchorId="46FECFE4" wp14:editId="387A45AE">
                <wp:simplePos x="0" y="0"/>
                <wp:positionH relativeFrom="page">
                  <wp:posOffset>716280</wp:posOffset>
                </wp:positionH>
                <wp:positionV relativeFrom="paragraph">
                  <wp:posOffset>454025</wp:posOffset>
                </wp:positionV>
                <wp:extent cx="6309360" cy="7322820"/>
                <wp:effectExtent l="0" t="0" r="15240" b="1143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732282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SimplePath  -  Trajet Simple entre deux villes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 de la classe &lt;SimplePath&gt; (fichier SimplePath.h)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 ! defined ( SIMPLEPATH_H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#define SIMPLEPATH_H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Interfaces utilisées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"../Path/Path.h"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Rôle de la classe &lt;SimplePath&gt;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Représente un trajet simple entre une ville de départ et une ville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d'arrivée par un unique moyen de transport.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class</w:t>
                            </w:r>
                            <w:r w:rsidRPr="00937271">
                              <w:rPr>
                                <w:rFonts w:ascii="Consolas" w:eastAsia="Times New Roman" w:hAnsi="Consolas" w:cs="Times New Roman"/>
                                <w:color w:val="000000"/>
                                <w:kern w:val="0"/>
                                <w:sz w:val="18"/>
                                <w:szCs w:val="18"/>
                                <w:bdr w:val="none" w:sz="0" w:space="0" w:color="auto" w:frame="1"/>
                              </w:rPr>
                              <w:t> SimplePath : </w:t>
                            </w: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GetStartCity()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Getter de "startCity"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GetEndCity()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Getter de "endCity"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SimplePath * Clone()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Duplique le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ECFE4" id="_x0000_s1039" type="#_x0000_t202" style="position:absolute;left:0;text-align:left;margin-left:56.4pt;margin-top:35.75pt;width:496.8pt;height:576.6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">
                <v:textbox>
                  <w:txbxContent>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  -  Trajet Simple entre deux villes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 de la classe &lt;</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&gt; (fichier </w:t>
                      </w:r>
                      <w:proofErr w:type="spellStart"/>
                      <w:r w:rsidRPr="00937271">
                        <w:rPr>
                          <w:rFonts w:ascii="Consolas" w:eastAsia="Times New Roman" w:hAnsi="Consolas" w:cs="Times New Roman"/>
                          <w:color w:val="008200"/>
                          <w:kern w:val="0"/>
                          <w:sz w:val="18"/>
                          <w:szCs w:val="18"/>
                          <w:bdr w:val="none" w:sz="0" w:space="0" w:color="auto" w:frame="1"/>
                        </w:rPr>
                        <w:t>SimplePath.h</w:t>
                      </w:r>
                      <w:proofErr w:type="spellEnd"/>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#if ! </w:t>
                      </w:r>
                      <w:proofErr w:type="spellStart"/>
                      <w:r w:rsidRPr="00937271">
                        <w:rPr>
                          <w:rFonts w:ascii="Consolas" w:eastAsia="Times New Roman" w:hAnsi="Consolas" w:cs="Times New Roman"/>
                          <w:color w:val="808080"/>
                          <w:kern w:val="0"/>
                          <w:sz w:val="18"/>
                          <w:szCs w:val="18"/>
                          <w:bdr w:val="none" w:sz="0" w:space="0" w:color="auto" w:frame="1"/>
                        </w:rPr>
                        <w:t>defined</w:t>
                      </w:r>
                      <w:proofErr w:type="spellEnd"/>
                      <w:r w:rsidRPr="00937271">
                        <w:rPr>
                          <w:rFonts w:ascii="Consolas" w:eastAsia="Times New Roman" w:hAnsi="Consolas" w:cs="Times New Roman"/>
                          <w:color w:val="808080"/>
                          <w:kern w:val="0"/>
                          <w:sz w:val="18"/>
                          <w:szCs w:val="18"/>
                          <w:bdr w:val="none" w:sz="0" w:space="0" w:color="auto" w:frame="1"/>
                        </w:rPr>
                        <w:t> ( SIMPLEPATH_H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define</w:t>
                      </w:r>
                      <w:proofErr w:type="spellEnd"/>
                      <w:r w:rsidRPr="00937271">
                        <w:rPr>
                          <w:rFonts w:ascii="Consolas" w:eastAsia="Times New Roman" w:hAnsi="Consolas" w:cs="Times New Roman"/>
                          <w:color w:val="808080"/>
                          <w:kern w:val="0"/>
                          <w:sz w:val="18"/>
                          <w:szCs w:val="18"/>
                          <w:bdr w:val="none" w:sz="0" w:space="0" w:color="auto" w:frame="1"/>
                        </w:rPr>
                        <w:t> SIMPLEPATH_H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Interfaces utilisées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"../Path/</w:t>
                      </w:r>
                      <w:proofErr w:type="spellStart"/>
                      <w:r w:rsidRPr="00937271">
                        <w:rPr>
                          <w:rFonts w:ascii="Consolas" w:eastAsia="Times New Roman" w:hAnsi="Consolas" w:cs="Times New Roman"/>
                          <w:color w:val="808080"/>
                          <w:kern w:val="0"/>
                          <w:sz w:val="18"/>
                          <w:szCs w:val="18"/>
                          <w:bdr w:val="none" w:sz="0" w:space="0" w:color="auto" w:frame="1"/>
                        </w:rPr>
                        <w:t>Path.h</w:t>
                      </w:r>
                      <w:proofErr w:type="spellEnd"/>
                      <w:r w:rsidRPr="00937271">
                        <w:rPr>
                          <w:rFonts w:ascii="Consolas" w:eastAsia="Times New Roman" w:hAnsi="Consolas" w:cs="Times New Roman"/>
                          <w:color w:val="80808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Types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Rôle de la classe &lt;</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Représente un trajet simple entre une ville de départ et une ville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d'arrivée par un unique moyen de transport.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class</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 </w:t>
                      </w: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Path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GetStartCity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Getter de "</w:t>
                      </w:r>
                      <w:proofErr w:type="spellStart"/>
                      <w:r w:rsidRPr="00937271">
                        <w:rPr>
                          <w:rFonts w:ascii="Consolas" w:eastAsia="Times New Roman" w:hAnsi="Consolas" w:cs="Times New Roman"/>
                          <w:color w:val="008200"/>
                          <w:kern w:val="0"/>
                          <w:sz w:val="18"/>
                          <w:szCs w:val="18"/>
                          <w:bdr w:val="none" w:sz="0" w:space="0" w:color="auto" w:frame="1"/>
                        </w:rPr>
                        <w:t>startCity</w:t>
                      </w:r>
                      <w:proofErr w:type="spellEnd"/>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GetEndCity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Getter de "</w:t>
                      </w:r>
                      <w:proofErr w:type="spellStart"/>
                      <w:r w:rsidRPr="00937271">
                        <w:rPr>
                          <w:rFonts w:ascii="Consolas" w:eastAsia="Times New Roman" w:hAnsi="Consolas" w:cs="Times New Roman"/>
                          <w:color w:val="008200"/>
                          <w:kern w:val="0"/>
                          <w:sz w:val="18"/>
                          <w:szCs w:val="18"/>
                          <w:bdr w:val="none" w:sz="0" w:space="0" w:color="auto" w:frame="1"/>
                        </w:rPr>
                        <w:t>endCity</w:t>
                      </w:r>
                      <w:proofErr w:type="spellEnd"/>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virtual</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 * Clone()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Duplique le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page"/>
                <w10:anchorlock/>
              </v:shape>
            </w:pict>
          </mc:Fallback>
        </mc:AlternateContent>
      </w:r>
      <w:bookmarkEnd w:id="213"/>
    </w:p>
    <w:bookmarkStart w:id="214" w:name="_Toc526867113"/>
    <w:p w:rsidR="00C50FF1" w:rsidRDefault="00937271" w:rsidP="00C50FF1">
      <w:pPr>
        <w:pStyle w:val="MonTitreSection"/>
        <w:numPr>
          <w:ilvl w:val="0"/>
          <w:numId w:val="0"/>
        </w:numPr>
        <w:ind w:left="432"/>
      </w:pPr>
      <w:r>
        <w:rPr>
          <w:noProof/>
        </w:rPr>
        <w:lastRenderedPageBreak/>
        <mc:AlternateContent>
          <mc:Choice Requires="wps">
            <w:drawing>
              <wp:anchor distT="45720" distB="45720" distL="114300" distR="114300" simplePos="0" relativeHeight="251691008" behindDoc="0" locked="1" layoutInCell="1" allowOverlap="1" wp14:anchorId="6C549B37" wp14:editId="04D36EEA">
                <wp:simplePos x="0" y="0"/>
                <wp:positionH relativeFrom="margin">
                  <wp:posOffset>-204470</wp:posOffset>
                </wp:positionH>
                <wp:positionV relativeFrom="paragraph">
                  <wp:posOffset>0</wp:posOffset>
                </wp:positionV>
                <wp:extent cx="6303010" cy="8131810"/>
                <wp:effectExtent l="0" t="0" r="21590" b="2159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SimplePath &amp; operator=(SimplePath other);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SimplePath(</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SimplePath &amp; other);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(constructeur de copie)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simple qui copie chaque attributs de "other" dans un nouveau objet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SimplePath(</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MeansOfTransport vehicle);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basique avec un parametre pour chaque attributs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~SimplePath();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Destructeur basique qui désalloue startCity &amp; endCity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protected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std::ostream &amp; print(std::ostream &amp;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Ecrit une représentation de l'objet en chaîne de caractères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sur un flux standard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os : flux standard sur lequel on écrit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Compare si le ComposedPath est égal à un autre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Renvoie true si les trajets sont égaux, faux sinon.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other : trajet à comparer avec l'instance actuelle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friend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swap(SimplePath &amp; first, SimplePath &amp; second);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Echange les valeurs des attributs entre 2 objets SimplePath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first : Premier objet de l'échange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second : Second objet de l'échange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49B37" id="_x0000_s1040" type="#_x0000_t202" style="position:absolute;left:0;text-align:left;margin-left:-16.1pt;margin-top:0;width:496.3pt;height:640.3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">
                <v:textbox>
                  <w:txbxContent>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Surcharge d'opérateurs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SimplePath &amp; operator=(SimplePath other);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Constructeurs - destructeur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SimplePath(</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SimplePath &amp; other);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 (constructeur de copie)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simple qui copie chaque attributs de "other" dans un nouveau objet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SimplePath(</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MeansOfTransport vehicle);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Constructeur basique avec un parametre pour chaque attributs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virtual</w:t>
                      </w:r>
                      <w:r w:rsidRPr="00937271">
                        <w:rPr>
                          <w:rFonts w:ascii="Consolas" w:eastAsia="Times New Roman" w:hAnsi="Consolas" w:cs="Times New Roman"/>
                          <w:color w:val="000000"/>
                          <w:kern w:val="0"/>
                          <w:sz w:val="18"/>
                          <w:szCs w:val="18"/>
                          <w:bdr w:val="none" w:sz="0" w:space="0" w:color="auto" w:frame="1"/>
                        </w:rPr>
                        <w:t> ~SimplePath();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Mode d'emploi</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Destructeur basique qui désalloue startCity &amp; endCity</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PRIVE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protected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protégées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std::ostream &amp; print(std::ostream &amp;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Ecrit une représentation de l'objet en chaîne de caractères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sur un flux standard</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os : flux standard sur lequel on écrit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Compare si le ComposedPath est égal à un autre trajet.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Renvoie true si les trajets sont égaux, faux sinon.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other : trajet à comparer avec l'instance actuelle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90FF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friend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swap(SimplePath &amp; first, SimplePath &amp; second);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37271">
                        <w:rPr>
                          <w:rFonts w:ascii="Consolas" w:eastAsia="Times New Roman" w:hAnsi="Consolas" w:cs="Times New Roman"/>
                          <w:color w:val="008200"/>
                          <w:kern w:val="0"/>
                          <w:sz w:val="18"/>
                          <w:szCs w:val="18"/>
                          <w:bdr w:val="none" w:sz="0" w:space="0" w:color="auto" w:frame="1"/>
                        </w:rPr>
                        <w:t>// Mode d'emploi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Echange les valeurs des attributs entre 2 objets SimplePath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first : Premier objet de l'échange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&gt; second : Second objet de l'échange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Contrat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bookmarkEnd w:id="214"/>
    </w:p>
    <w:bookmarkStart w:id="215" w:name="_Toc526867114"/>
    <w:p w:rsidR="00937271" w:rsidRDefault="00937271">
      <w:pPr>
        <w:pStyle w:val="MonTitreSousSousSection"/>
        <w:pPrChange w:id="216" w:author="vwallyn" w:date="2018-10-09T13:43:00Z">
          <w:pPr>
            <w:pStyle w:val="MonParagraphe"/>
          </w:pPr>
        </w:pPrChange>
      </w:pPr>
      <w:r>
        <w:rPr>
          <w:noProof/>
        </w:rPr>
        <w:lastRenderedPageBreak/>
        <mc:AlternateContent>
          <mc:Choice Requires="wps">
            <w:drawing>
              <wp:anchor distT="45720" distB="45720" distL="114300" distR="114300" simplePos="0" relativeHeight="251693056" behindDoc="0" locked="1" layoutInCell="1" allowOverlap="1" wp14:anchorId="3560B770" wp14:editId="5A6A028D">
                <wp:simplePos x="0" y="0"/>
                <wp:positionH relativeFrom="margin">
                  <wp:align>right</wp:align>
                </wp:positionH>
                <wp:positionV relativeFrom="paragraph">
                  <wp:posOffset>3175</wp:posOffset>
                </wp:positionV>
                <wp:extent cx="6303010" cy="1874520"/>
                <wp:effectExtent l="0" t="0" r="21590" b="1143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1874520"/>
                        </a:xfrm>
                        <a:prstGeom prst="rect">
                          <a:avLst/>
                        </a:prstGeom>
                        <a:solidFill>
                          <a:srgbClr val="FFFFFF"/>
                        </a:solidFill>
                        <a:ln w="9525">
                          <a:solidFill>
                            <a:srgbClr val="000000"/>
                          </a:solidFill>
                          <a:miter lim="800000"/>
                          <a:headEnd/>
                          <a:tailEnd/>
                        </a:ln>
                      </wps:spPr>
                      <wps:txbx>
                        <w:txbxContent>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Attributs protégés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startCity;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endCity;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MeansOfTransport meanOfTransport;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Autres définitions dépendantes de &lt;SimplePath&gt;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#endif // SIMPLEPATH_H</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0B770" id="_x0000_s1041" type="#_x0000_t202" style="position:absolute;left:0;text-align:left;margin-left:445.1pt;margin-top:.25pt;width:496.3pt;height:147.6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">
                <v:textbox>
                  <w:txbxContent>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Attributs protégés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startCity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endCity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MeansOfTransport</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meanOfTransport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Autres définitions dépendantes de &lt;</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937271">
                      <w:pPr>
                        <w:widowControl/>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endif</w:t>
                      </w:r>
                      <w:proofErr w:type="spellEnd"/>
                      <w:r w:rsidRPr="00937271">
                        <w:rPr>
                          <w:rFonts w:ascii="Consolas" w:eastAsia="Times New Roman" w:hAnsi="Consolas" w:cs="Times New Roman"/>
                          <w:color w:val="808080"/>
                          <w:kern w:val="0"/>
                          <w:sz w:val="18"/>
                          <w:szCs w:val="18"/>
                          <w:bdr w:val="none" w:sz="0" w:space="0" w:color="auto" w:frame="1"/>
                        </w:rPr>
                        <w:t> // SIMPLEPATH_H</w:t>
                      </w:r>
                      <w:r w:rsidRPr="00937271">
                        <w:rPr>
                          <w:rFonts w:ascii="Consolas" w:eastAsia="Times New Roman" w:hAnsi="Consolas" w:cs="Times New Roman"/>
                          <w:color w:val="000000"/>
                          <w:kern w:val="0"/>
                          <w:sz w:val="18"/>
                          <w:szCs w:val="18"/>
                          <w:bdr w:val="none" w:sz="0" w:space="0" w:color="auto" w:frame="1"/>
                        </w:rPr>
                        <w:t>  </w:t>
                      </w:r>
                    </w:p>
                    <w:p w:rsidR="00D14570" w:rsidRDefault="00D14570" w:rsidP="00937271"/>
                  </w:txbxContent>
                </v:textbox>
                <w10:wrap type="square" anchorx="margin"/>
                <w10:anchorlock/>
              </v:shape>
            </w:pict>
          </mc:Fallback>
        </mc:AlternateContent>
      </w:r>
      <w:r>
        <w:t>Réalisation (SimplePath.cpp)</w:t>
      </w:r>
      <w:bookmarkEnd w:id="215"/>
    </w:p>
    <w:p w:rsidR="00937271" w:rsidRPr="00937271" w:rsidRDefault="00937271" w:rsidP="00937271">
      <w:pPr>
        <w:pStyle w:val="MonParagraphe"/>
      </w:pPr>
    </w:p>
    <w:bookmarkStart w:id="217" w:name="_Toc526867115"/>
    <w:p w:rsidR="003B7D1C" w:rsidRDefault="003B7D1C" w:rsidP="003B7D1C">
      <w:pPr>
        <w:pStyle w:val="MonTitreSousSection"/>
        <w:numPr>
          <w:ilvl w:val="0"/>
          <w:numId w:val="0"/>
        </w:numPr>
      </w:pPr>
      <w:r>
        <w:rPr>
          <w:noProof/>
        </w:rPr>
        <mc:AlternateContent>
          <mc:Choice Requires="wps">
            <w:drawing>
              <wp:anchor distT="45720" distB="45720" distL="114300" distR="114300" simplePos="0" relativeHeight="251695104" behindDoc="0" locked="1" layoutInCell="1" allowOverlap="1" wp14:anchorId="18C31941" wp14:editId="0FACA15E">
                <wp:simplePos x="0" y="0"/>
                <wp:positionH relativeFrom="margin">
                  <wp:align>left</wp:align>
                </wp:positionH>
                <wp:positionV relativeFrom="page">
                  <wp:posOffset>3708400</wp:posOffset>
                </wp:positionV>
                <wp:extent cx="6303010" cy="5130800"/>
                <wp:effectExtent l="0" t="0" r="21590" b="12700"/>
                <wp:wrapTopAndBottom/>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5130800"/>
                        </a:xfrm>
                        <a:prstGeom prst="rect">
                          <a:avLst/>
                        </a:prstGeom>
                        <a:solidFill>
                          <a:srgbClr val="FFFFFF"/>
                        </a:solidFill>
                        <a:ln w="9525">
                          <a:solidFill>
                            <a:srgbClr val="000000"/>
                          </a:solidFill>
                          <a:miter lim="800000"/>
                          <a:headEnd/>
                          <a:tailEnd/>
                        </a:ln>
                      </wps:spPr>
                      <wps:txbx>
                        <w:txbxContent>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SimplePath  -  Trajet Simple entre deux villes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Réalisation de la classe &lt;SimplePath&gt; (fichier SimplePath.cpp)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système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&lt;iostream&gt;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&lt;cstring&gt;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std::cout;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006699"/>
                                <w:kern w:val="0"/>
                                <w:sz w:val="18"/>
                                <w:szCs w:val="18"/>
                                <w:bdr w:val="none" w:sz="0" w:space="0" w:color="auto" w:frame="1"/>
                              </w:rPr>
                              <w:t>using</w:t>
                            </w:r>
                            <w:r w:rsidRPr="00937271">
                              <w:rPr>
                                <w:rFonts w:ascii="Consolas" w:eastAsia="Times New Roman" w:hAnsi="Consolas" w:cs="Times New Roman"/>
                                <w:color w:val="000000"/>
                                <w:kern w:val="0"/>
                                <w:sz w:val="18"/>
                                <w:szCs w:val="18"/>
                                <w:bdr w:val="none" w:sz="0" w:space="0" w:color="auto" w:frame="1"/>
                              </w:rPr>
                              <w:t> std::endl;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 personnel</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#include "SimplePath.h"</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SimplePath::GetStartCity()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startCity;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StartFrom</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SimplePath::GetEndCity() </w:t>
                            </w:r>
                            <w:r w:rsidRPr="00937271">
                              <w:rPr>
                                <w:rFonts w:ascii="Consolas" w:eastAsia="Times New Roman" w:hAnsi="Consolas" w:cs="Times New Roman"/>
                                <w:b/>
                                <w:bCs/>
                                <w:color w:val="006699"/>
                                <w:kern w:val="0"/>
                                <w:sz w:val="18"/>
                                <w:szCs w:val="18"/>
                                <w:bdr w:val="none" w:sz="0" w:space="0" w:color="auto" w:frame="1"/>
                              </w:rPr>
                              <w:t>const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endCity;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StopAt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31941" id="_x0000_s1042" type="#_x0000_t202" style="position:absolute;margin-left:0;margin-top:292pt;width:496.3pt;height:404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">
                <v:textbox>
                  <w:txbxContent>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SimplePath</w:t>
                      </w:r>
                      <w:proofErr w:type="spellEnd"/>
                      <w:r w:rsidRPr="00937271">
                        <w:rPr>
                          <w:rFonts w:ascii="Consolas" w:eastAsia="Times New Roman" w:hAnsi="Consolas" w:cs="Times New Roman"/>
                          <w:color w:val="008200"/>
                          <w:kern w:val="0"/>
                          <w:sz w:val="18"/>
                          <w:szCs w:val="18"/>
                          <w:bdr w:val="none" w:sz="0" w:space="0" w:color="auto" w:frame="1"/>
                        </w:rPr>
                        <w:t>  -  Trajet Simple entre deux villes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début                : 27/09/2018</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copyright            : (C) 2018 par Valentin Wallyn et Balthazar Frolin</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e-mail               : ...@insa-lyon.fr</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Réalisation de la classe &lt;SimplePath&gt; (fichier SimplePath.cpp) ------------</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INCLUDE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Include</w:t>
                      </w:r>
                      <w:proofErr w:type="spellEnd"/>
                      <w:r w:rsidRPr="00937271">
                        <w:rPr>
                          <w:rFonts w:ascii="Consolas" w:eastAsia="Times New Roman" w:hAnsi="Consolas" w:cs="Times New Roman"/>
                          <w:color w:val="008200"/>
                          <w:kern w:val="0"/>
                          <w:sz w:val="18"/>
                          <w:szCs w:val="18"/>
                          <w:bdr w:val="none" w:sz="0" w:space="0" w:color="auto" w:frame="1"/>
                        </w:rPr>
                        <w:t> système</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&lt;</w:t>
                      </w:r>
                      <w:proofErr w:type="spellStart"/>
                      <w:r w:rsidRPr="00937271">
                        <w:rPr>
                          <w:rFonts w:ascii="Consolas" w:eastAsia="Times New Roman" w:hAnsi="Consolas" w:cs="Times New Roman"/>
                          <w:color w:val="808080"/>
                          <w:kern w:val="0"/>
                          <w:sz w:val="18"/>
                          <w:szCs w:val="18"/>
                          <w:bdr w:val="none" w:sz="0" w:space="0" w:color="auto" w:frame="1"/>
                        </w:rPr>
                        <w:t>iostream</w:t>
                      </w:r>
                      <w:proofErr w:type="spellEnd"/>
                      <w:r w:rsidRPr="00937271">
                        <w:rPr>
                          <w:rFonts w:ascii="Consolas" w:eastAsia="Times New Roman" w:hAnsi="Consolas" w:cs="Times New Roman"/>
                          <w:color w:val="80808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&lt;</w:t>
                      </w:r>
                      <w:proofErr w:type="spellStart"/>
                      <w:r w:rsidRPr="00937271">
                        <w:rPr>
                          <w:rFonts w:ascii="Consolas" w:eastAsia="Times New Roman" w:hAnsi="Consolas" w:cs="Times New Roman"/>
                          <w:color w:val="808080"/>
                          <w:kern w:val="0"/>
                          <w:sz w:val="18"/>
                          <w:szCs w:val="18"/>
                          <w:bdr w:val="none" w:sz="0" w:space="0" w:color="auto" w:frame="1"/>
                        </w:rPr>
                        <w:t>cstring</w:t>
                      </w:r>
                      <w:proofErr w:type="spellEnd"/>
                      <w:r w:rsidRPr="00937271">
                        <w:rPr>
                          <w:rFonts w:ascii="Consolas" w:eastAsia="Times New Roman" w:hAnsi="Consolas" w:cs="Times New Roman"/>
                          <w:color w:val="808080"/>
                          <w:kern w:val="0"/>
                          <w:sz w:val="18"/>
                          <w:szCs w:val="18"/>
                          <w:bdr w:val="none" w:sz="0" w:space="0" w:color="auto" w:frame="1"/>
                        </w:rPr>
                        <w:t>&gt;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using</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::cout;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937271">
                        <w:rPr>
                          <w:rFonts w:ascii="Consolas" w:eastAsia="Times New Roman" w:hAnsi="Consolas" w:cs="Times New Roman"/>
                          <w:b/>
                          <w:bCs/>
                          <w:color w:val="006699"/>
                          <w:kern w:val="0"/>
                          <w:sz w:val="18"/>
                          <w:szCs w:val="18"/>
                          <w:bdr w:val="none" w:sz="0" w:space="0" w:color="auto" w:frame="1"/>
                        </w:rPr>
                        <w:t>using</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std</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endl</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w:t>
                      </w:r>
                      <w:proofErr w:type="spellStart"/>
                      <w:r w:rsidRPr="00937271">
                        <w:rPr>
                          <w:rFonts w:ascii="Consolas" w:eastAsia="Times New Roman" w:hAnsi="Consolas" w:cs="Times New Roman"/>
                          <w:color w:val="008200"/>
                          <w:kern w:val="0"/>
                          <w:sz w:val="18"/>
                          <w:szCs w:val="18"/>
                          <w:bdr w:val="none" w:sz="0" w:space="0" w:color="auto" w:frame="1"/>
                        </w:rPr>
                        <w:t>Include</w:t>
                      </w:r>
                      <w:proofErr w:type="spellEnd"/>
                      <w:r w:rsidRPr="00937271">
                        <w:rPr>
                          <w:rFonts w:ascii="Consolas" w:eastAsia="Times New Roman" w:hAnsi="Consolas" w:cs="Times New Roman"/>
                          <w:color w:val="008200"/>
                          <w:kern w:val="0"/>
                          <w:sz w:val="18"/>
                          <w:szCs w:val="18"/>
                          <w:bdr w:val="none" w:sz="0" w:space="0" w:color="auto" w:frame="1"/>
                        </w:rPr>
                        <w:t> personnel</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808080"/>
                          <w:kern w:val="0"/>
                          <w:sz w:val="18"/>
                          <w:szCs w:val="18"/>
                          <w:bdr w:val="none" w:sz="0" w:space="0" w:color="auto" w:frame="1"/>
                        </w:rPr>
                        <w:t>#</w:t>
                      </w:r>
                      <w:proofErr w:type="spellStart"/>
                      <w:r w:rsidRPr="00937271">
                        <w:rPr>
                          <w:rFonts w:ascii="Consolas" w:eastAsia="Times New Roman" w:hAnsi="Consolas" w:cs="Times New Roman"/>
                          <w:color w:val="808080"/>
                          <w:kern w:val="0"/>
                          <w:sz w:val="18"/>
                          <w:szCs w:val="18"/>
                          <w:bdr w:val="none" w:sz="0" w:space="0" w:color="auto" w:frame="1"/>
                        </w:rPr>
                        <w:t>include</w:t>
                      </w:r>
                      <w:proofErr w:type="spellEnd"/>
                      <w:r w:rsidRPr="00937271">
                        <w:rPr>
                          <w:rFonts w:ascii="Consolas" w:eastAsia="Times New Roman" w:hAnsi="Consolas" w:cs="Times New Roman"/>
                          <w:color w:val="808080"/>
                          <w:kern w:val="0"/>
                          <w:sz w:val="18"/>
                          <w:szCs w:val="18"/>
                          <w:bdr w:val="none" w:sz="0" w:space="0" w:color="auto" w:frame="1"/>
                        </w:rPr>
                        <w:t> "</w:t>
                      </w:r>
                      <w:proofErr w:type="spellStart"/>
                      <w:r w:rsidRPr="00937271">
                        <w:rPr>
                          <w:rFonts w:ascii="Consolas" w:eastAsia="Times New Roman" w:hAnsi="Consolas" w:cs="Times New Roman"/>
                          <w:color w:val="808080"/>
                          <w:kern w:val="0"/>
                          <w:sz w:val="18"/>
                          <w:szCs w:val="18"/>
                          <w:bdr w:val="none" w:sz="0" w:space="0" w:color="auto" w:frame="1"/>
                        </w:rPr>
                        <w:t>SimplePath.h</w:t>
                      </w:r>
                      <w:proofErr w:type="spellEnd"/>
                      <w:r w:rsidRPr="00937271">
                        <w:rPr>
                          <w:rFonts w:ascii="Consolas" w:eastAsia="Times New Roman" w:hAnsi="Consolas" w:cs="Times New Roman"/>
                          <w:color w:val="808080"/>
                          <w:kern w:val="0"/>
                          <w:sz w:val="18"/>
                          <w:szCs w:val="18"/>
                          <w:bdr w:val="none" w:sz="0" w:space="0" w:color="auto" w:frame="1"/>
                        </w:rPr>
                        <w:t>"</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Constantes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PUBLIC</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8200"/>
                          <w:kern w:val="0"/>
                          <w:sz w:val="18"/>
                          <w:szCs w:val="18"/>
                          <w:bdr w:val="none" w:sz="0" w:space="0" w:color="auto" w:frame="1"/>
                        </w:rPr>
                        <w:t>//----------------------------------------------------- Méthodes publiques</w:t>
                      </w: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GetStartCity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startCity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w:t>
                      </w:r>
                      <w:proofErr w:type="spellStart"/>
                      <w:r w:rsidRPr="00937271">
                        <w:rPr>
                          <w:rFonts w:ascii="Consolas" w:eastAsia="Times New Roman" w:hAnsi="Consolas" w:cs="Times New Roman"/>
                          <w:color w:val="008200"/>
                          <w:kern w:val="0"/>
                          <w:sz w:val="18"/>
                          <w:szCs w:val="18"/>
                          <w:bdr w:val="none" w:sz="0" w:space="0" w:color="auto" w:frame="1"/>
                        </w:rPr>
                        <w:t>StartFrom</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b/>
                          <w:bCs/>
                          <w:color w:val="2E8B57"/>
                          <w:kern w:val="0"/>
                          <w:sz w:val="18"/>
                          <w:szCs w:val="18"/>
                          <w:bdr w:val="none" w:sz="0" w:space="0" w:color="auto" w:frame="1"/>
                        </w:rPr>
                        <w:t>char</w:t>
                      </w:r>
                      <w:r w:rsidRPr="00937271">
                        <w:rPr>
                          <w:rFonts w:ascii="Consolas" w:eastAsia="Times New Roman" w:hAnsi="Consolas" w:cs="Times New Roman"/>
                          <w:color w:val="000000"/>
                          <w:kern w:val="0"/>
                          <w:sz w:val="18"/>
                          <w:szCs w:val="18"/>
                          <w:bdr w:val="none" w:sz="0" w:space="0" w:color="auto" w:frame="1"/>
                        </w:rPr>
                        <w:t> * </w:t>
                      </w:r>
                      <w:proofErr w:type="spellStart"/>
                      <w:r w:rsidRPr="00937271">
                        <w:rPr>
                          <w:rFonts w:ascii="Consolas" w:eastAsia="Times New Roman" w:hAnsi="Consolas" w:cs="Times New Roman"/>
                          <w:color w:val="000000"/>
                          <w:kern w:val="0"/>
                          <w:sz w:val="18"/>
                          <w:szCs w:val="18"/>
                          <w:bdr w:val="none" w:sz="0" w:space="0" w:color="auto" w:frame="1"/>
                        </w:rPr>
                        <w:t>SimplePath</w:t>
                      </w:r>
                      <w:proofErr w:type="spellEnd"/>
                      <w:r w:rsidRPr="00937271">
                        <w:rPr>
                          <w:rFonts w:ascii="Consolas" w:eastAsia="Times New Roman" w:hAnsi="Consolas" w:cs="Times New Roman"/>
                          <w:color w:val="000000"/>
                          <w:kern w:val="0"/>
                          <w:sz w:val="18"/>
                          <w:szCs w:val="18"/>
                          <w:bdr w:val="none" w:sz="0" w:space="0" w:color="auto" w:frame="1"/>
                        </w:rPr>
                        <w:t>::</w:t>
                      </w:r>
                      <w:proofErr w:type="spellStart"/>
                      <w:r w:rsidRPr="00937271">
                        <w:rPr>
                          <w:rFonts w:ascii="Consolas" w:eastAsia="Times New Roman" w:hAnsi="Consolas" w:cs="Times New Roman"/>
                          <w:color w:val="000000"/>
                          <w:kern w:val="0"/>
                          <w:sz w:val="18"/>
                          <w:szCs w:val="18"/>
                          <w:bdr w:val="none" w:sz="0" w:space="0" w:color="auto" w:frame="1"/>
                        </w:rPr>
                        <w:t>GetEndCity</w:t>
                      </w:r>
                      <w:proofErr w:type="spellEnd"/>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b/>
                          <w:bCs/>
                          <w:color w:val="006699"/>
                          <w:kern w:val="0"/>
                          <w:sz w:val="18"/>
                          <w:szCs w:val="18"/>
                          <w:bdr w:val="none" w:sz="0" w:space="0" w:color="auto" w:frame="1"/>
                        </w:rPr>
                        <w:t>const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b/>
                          <w:bCs/>
                          <w:color w:val="006699"/>
                          <w:kern w:val="0"/>
                          <w:sz w:val="18"/>
                          <w:szCs w:val="18"/>
                          <w:bdr w:val="none" w:sz="0" w:space="0" w:color="auto" w:frame="1"/>
                        </w:rPr>
                        <w:t>return</w:t>
                      </w:r>
                      <w:r w:rsidRPr="00937271">
                        <w:rPr>
                          <w:rFonts w:ascii="Consolas" w:eastAsia="Times New Roman" w:hAnsi="Consolas" w:cs="Times New Roman"/>
                          <w:color w:val="000000"/>
                          <w:kern w:val="0"/>
                          <w:sz w:val="18"/>
                          <w:szCs w:val="18"/>
                          <w:bdr w:val="none" w:sz="0" w:space="0" w:color="auto" w:frame="1"/>
                        </w:rPr>
                        <w:t> </w:t>
                      </w:r>
                      <w:proofErr w:type="spellStart"/>
                      <w:r w:rsidRPr="00937271">
                        <w:rPr>
                          <w:rFonts w:ascii="Consolas" w:eastAsia="Times New Roman" w:hAnsi="Consolas" w:cs="Times New Roman"/>
                          <w:color w:val="000000"/>
                          <w:kern w:val="0"/>
                          <w:sz w:val="18"/>
                          <w:szCs w:val="18"/>
                          <w:bdr w:val="none" w:sz="0" w:space="0" w:color="auto" w:frame="1"/>
                        </w:rPr>
                        <w:t>endCity</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r w:rsidRPr="00937271">
                        <w:rPr>
                          <w:rFonts w:ascii="Consolas" w:eastAsia="Times New Roman" w:hAnsi="Consolas" w:cs="Times New Roman"/>
                          <w:color w:val="008200"/>
                          <w:kern w:val="0"/>
                          <w:sz w:val="18"/>
                          <w:szCs w:val="18"/>
                          <w:bdr w:val="none" w:sz="0" w:space="0" w:color="auto" w:frame="1"/>
                        </w:rPr>
                        <w:t>//----- Fin de </w:t>
                      </w:r>
                      <w:proofErr w:type="spellStart"/>
                      <w:r w:rsidRPr="00937271">
                        <w:rPr>
                          <w:rFonts w:ascii="Consolas" w:eastAsia="Times New Roman" w:hAnsi="Consolas" w:cs="Times New Roman"/>
                          <w:color w:val="008200"/>
                          <w:kern w:val="0"/>
                          <w:sz w:val="18"/>
                          <w:szCs w:val="18"/>
                          <w:bdr w:val="none" w:sz="0" w:space="0" w:color="auto" w:frame="1"/>
                        </w:rPr>
                        <w:t>StopAt</w:t>
                      </w:r>
                      <w:proofErr w:type="spellEnd"/>
                      <w:r w:rsidRPr="00937271">
                        <w:rPr>
                          <w:rFonts w:ascii="Consolas" w:eastAsia="Times New Roman" w:hAnsi="Consolas" w:cs="Times New Roman"/>
                          <w:color w:val="000000"/>
                          <w:kern w:val="0"/>
                          <w:sz w:val="18"/>
                          <w:szCs w:val="18"/>
                          <w:bdr w:val="none" w:sz="0" w:space="0" w:color="auto" w:frame="1"/>
                        </w:rPr>
                        <w:t>  </w:t>
                      </w:r>
                    </w:p>
                    <w:p w:rsidR="00D14570" w:rsidRPr="00937271" w:rsidRDefault="00D14570" w:rsidP="003B7D1C">
                      <w:pPr>
                        <w:widowControl/>
                        <w:numPr>
                          <w:ilvl w:val="0"/>
                          <w:numId w:val="2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37271">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topAndBottom" anchorx="margin" anchory="page"/>
                <w10:anchorlock/>
              </v:shape>
            </w:pict>
          </mc:Fallback>
        </mc:AlternateContent>
      </w:r>
      <w:bookmarkEnd w:id="217"/>
    </w:p>
    <w:p w:rsidR="003B7D1C" w:rsidRDefault="003B7D1C">
      <w:pPr>
        <w:widowControl/>
        <w:suppressAutoHyphens w:val="0"/>
        <w:autoSpaceDN/>
        <w:textAlignment w:val="auto"/>
        <w:rPr>
          <w:rFonts w:ascii="Arial" w:eastAsia="Times New Roman" w:hAnsi="Arial" w:cs="Arial"/>
          <w:b/>
          <w:bCs/>
          <w:iCs/>
          <w:sz w:val="28"/>
          <w:szCs w:val="28"/>
        </w:rPr>
      </w:pPr>
      <w:r>
        <w:br w:type="page"/>
      </w:r>
    </w:p>
    <w:bookmarkStart w:id="218" w:name="_Toc526867116"/>
    <w:p w:rsidR="003B7D1C" w:rsidRDefault="003B7D1C" w:rsidP="003B7D1C">
      <w:pPr>
        <w:pStyle w:val="MonTitreSousSection"/>
        <w:numPr>
          <w:ilvl w:val="0"/>
          <w:numId w:val="0"/>
        </w:numPr>
      </w:pPr>
      <w:r>
        <w:rPr>
          <w:noProof/>
        </w:rPr>
        <w:lastRenderedPageBreak/>
        <mc:AlternateContent>
          <mc:Choice Requires="wps">
            <w:drawing>
              <wp:anchor distT="45720" distB="45720" distL="114300" distR="114300" simplePos="0" relativeHeight="251699200" behindDoc="0" locked="1" layoutInCell="1" allowOverlap="1" wp14:anchorId="4B1E25A3" wp14:editId="5E96C760">
                <wp:simplePos x="0" y="0"/>
                <wp:positionH relativeFrom="margin">
                  <wp:posOffset>0</wp:posOffset>
                </wp:positionH>
                <wp:positionV relativeFrom="paragraph">
                  <wp:posOffset>118745</wp:posOffset>
                </wp:positionV>
                <wp:extent cx="6303010" cy="8131810"/>
                <wp:effectExtent l="0" t="0" r="21590" b="2159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SimplePath* SimplePath::Clone()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SimplePath(*</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Clone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SimplePath &amp; SimplePath::operator=(SimplePath other)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swap(*</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other);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Constructeurs - destructeur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SimplePath::SimplePath(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SimplePath &amp; other)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startCity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[strlen(other.startCity)+1];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strcpy(startCity, other.startCity);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endCity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[strlen(other.endCity)+1];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strcpy(endCity, other.endCity);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meanOfTransport = other.meanOfTransport;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#ifdef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constructeur de copie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SimplePath (constructeur de copie)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SimplePath::SimplePath(</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MeansOfTransport vehicle) : meanOfTransport(vehicle)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startCity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[strlen(startingCity)+1];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strcpy(startCity, startingCity);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endCity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[strlen(endingCity)+1];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strcpy(endCity, endingCity);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#ifdef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constructeur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SimplePath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SimplePath::~SimplePath()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startCity;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endCity;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#ifdef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destructeur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~SimplePath</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E25A3" id="_x0000_s1043" type="#_x0000_t202" style="position:absolute;margin-left:0;margin-top:9.35pt;width:496.3pt;height:640.3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">
                <v:textbox>
                  <w:txbxContent>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SimplePath* SimplePath::Clone()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SimplePath(*</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Clone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SimplePath &amp; SimplePath::operator=(SimplePath other)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swap(*</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other);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Constructeurs - destructeur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SimplePath::SimplePath(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SimplePath &amp; other)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startCity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[strlen(other.startCity)+1];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strcpy(startCity, other.startCity);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endCity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[strlen(other.endCity)+1];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strcpy(endCity, other.endCity);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meanOfTransport = other.meanOfTransport;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#ifdef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constructeur de copie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SimplePath (constructeur de copie)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SimplePath::SimplePath(</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MeansOfTransport vehicle) : meanOfTransport(vehicle)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startCity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[strlen(startingCity)+1];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strcpy(startCity, startingCity);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endCity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[strlen(endingCity)+1];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strcpy(endCity, endingCity);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#ifdef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constructeur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SimplePath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SimplePath::~SimplePath()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startCity;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endCity;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#ifdef MAP</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cout &lt;&lt; </w:t>
                      </w:r>
                      <w:r w:rsidRPr="003B7D1C">
                        <w:rPr>
                          <w:rFonts w:ascii="Consolas" w:eastAsia="Times New Roman" w:hAnsi="Consolas" w:cs="Times New Roman"/>
                          <w:color w:val="0000FF"/>
                          <w:kern w:val="0"/>
                          <w:sz w:val="18"/>
                          <w:szCs w:val="18"/>
                          <w:bdr w:val="none" w:sz="0" w:space="0" w:color="auto" w:frame="1"/>
                        </w:rPr>
                        <w:t>"Appel au destructeur de &lt;SimplePath&gt;"</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~SimplePath</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bookmarkEnd w:id="218"/>
    </w:p>
    <w:bookmarkStart w:id="219" w:name="_Toc526867117"/>
    <w:p w:rsidR="003B7D1C" w:rsidRDefault="003B7D1C" w:rsidP="003B7D1C">
      <w:pPr>
        <w:pStyle w:val="MonTitreSousSection"/>
      </w:pPr>
      <w:r>
        <w:rPr>
          <w:noProof/>
        </w:rPr>
        <w:lastRenderedPageBreak/>
        <mc:AlternateContent>
          <mc:Choice Requires="wps">
            <w:drawing>
              <wp:anchor distT="45720" distB="45720" distL="114300" distR="114300" simplePos="0" relativeHeight="251701248" behindDoc="0" locked="1" layoutInCell="1" allowOverlap="1" wp14:anchorId="4B1E25A3" wp14:editId="5E96C760">
                <wp:simplePos x="0" y="0"/>
                <wp:positionH relativeFrom="margin">
                  <wp:align>left</wp:align>
                </wp:positionH>
                <wp:positionV relativeFrom="paragraph">
                  <wp:posOffset>125095</wp:posOffset>
                </wp:positionV>
                <wp:extent cx="6303010" cy="6819900"/>
                <wp:effectExtent l="0" t="0" r="21590" b="1905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681990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PRIVE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protégées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SimplePath::equals(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SimplePath&amp; other_derived = </w:t>
                            </w:r>
                            <w:r w:rsidRPr="00990FF1">
                              <w:rPr>
                                <w:rFonts w:ascii="Consolas" w:eastAsia="Times New Roman" w:hAnsi="Consolas" w:cs="Times New Roman"/>
                                <w:b/>
                                <w:bCs/>
                                <w:color w:val="006699"/>
                                <w:kern w:val="0"/>
                                <w:sz w:val="18"/>
                                <w:szCs w:val="18"/>
                                <w:bdr w:val="none" w:sz="0" w:space="0" w:color="auto" w:frame="1"/>
                                <w:lang w:val="en-US"/>
                              </w:rPr>
                              <w:t>dynamic_cast</w:t>
                            </w:r>
                            <w:r w:rsidRPr="00990FF1">
                              <w:rPr>
                                <w:rFonts w:ascii="Consolas" w:eastAsia="Times New Roman" w:hAnsi="Consolas" w:cs="Times New Roman"/>
                                <w:color w:val="000000"/>
                                <w:kern w:val="0"/>
                                <w:sz w:val="18"/>
                                <w:szCs w:val="18"/>
                                <w:bdr w:val="none" w:sz="0" w:space="0" w:color="auto" w:frame="1"/>
                                <w:lang w:val="en-US"/>
                              </w:rPr>
                              <w:t>&lt;</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SimplePath&amp;&gt;(other);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return</w:t>
                            </w:r>
                            <w:r w:rsidRPr="00990FF1">
                              <w:rPr>
                                <w:rFonts w:ascii="Consolas" w:eastAsia="Times New Roman" w:hAnsi="Consolas" w:cs="Times New Roman"/>
                                <w:color w:val="000000"/>
                                <w:kern w:val="0"/>
                                <w:sz w:val="18"/>
                                <w:szCs w:val="18"/>
                                <w:bdr w:val="none" w:sz="0" w:space="0" w:color="auto" w:frame="1"/>
                                <w:lang w:val="en-US"/>
                              </w:rPr>
                              <w:t> (strcmp(startCity, other_derived.GetStartCity()) == 0)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&amp;&amp; (strcmp(endCity, other_derived.GetEndCity()) == 0)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&amp;&amp; meanOfTransport == other_derived.meanOfTransport;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equals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std::ostream&amp; SimplePath::print(std::ostream&amp;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os  &lt;&lt; </w:t>
                            </w:r>
                            <w:r w:rsidRPr="003B7D1C">
                              <w:rPr>
                                <w:rFonts w:ascii="Consolas" w:eastAsia="Times New Roman" w:hAnsi="Consolas" w:cs="Times New Roman"/>
                                <w:color w:val="0000FF"/>
                                <w:kern w:val="0"/>
                                <w:sz w:val="18"/>
                                <w:szCs w:val="18"/>
                                <w:bdr w:val="none" w:sz="0" w:space="0" w:color="auto" w:frame="1"/>
                              </w:rPr>
                              <w:t>"Trajet Simple :"</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"\tDépart    : "</w:t>
                            </w:r>
                            <w:r w:rsidRPr="003B7D1C">
                              <w:rPr>
                                <w:rFonts w:ascii="Consolas" w:eastAsia="Times New Roman" w:hAnsi="Consolas" w:cs="Times New Roman"/>
                                <w:color w:val="000000"/>
                                <w:kern w:val="0"/>
                                <w:sz w:val="18"/>
                                <w:szCs w:val="18"/>
                                <w:bdr w:val="none" w:sz="0" w:space="0" w:color="auto" w:frame="1"/>
                              </w:rPr>
                              <w:t> &lt;&lt; startCity                                    &lt;&lt; endl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"\tArrivée   : "</w:t>
                            </w:r>
                            <w:r w:rsidRPr="003B7D1C">
                              <w:rPr>
                                <w:rFonts w:ascii="Consolas" w:eastAsia="Times New Roman" w:hAnsi="Consolas" w:cs="Times New Roman"/>
                                <w:color w:val="000000"/>
                                <w:kern w:val="0"/>
                                <w:sz w:val="18"/>
                                <w:szCs w:val="18"/>
                                <w:bdr w:val="none" w:sz="0" w:space="0" w:color="auto" w:frame="1"/>
                              </w:rPr>
                              <w:t> &lt;&lt; endCity                                      &lt;&lt; endl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&lt;&lt; </w:t>
                            </w:r>
                            <w:r w:rsidRPr="00990FF1">
                              <w:rPr>
                                <w:rFonts w:ascii="Consolas" w:eastAsia="Times New Roman" w:hAnsi="Consolas" w:cs="Times New Roman"/>
                                <w:color w:val="0000FF"/>
                                <w:kern w:val="0"/>
                                <w:sz w:val="18"/>
                                <w:szCs w:val="18"/>
                                <w:bdr w:val="none" w:sz="0" w:space="0" w:color="auto" w:frame="1"/>
                                <w:lang w:val="en-US"/>
                              </w:rPr>
                              <w:t>"\tTransport : "</w:t>
                            </w:r>
                            <w:r w:rsidRPr="00990FF1">
                              <w:rPr>
                                <w:rFonts w:ascii="Consolas" w:eastAsia="Times New Roman" w:hAnsi="Consolas" w:cs="Times New Roman"/>
                                <w:color w:val="000000"/>
                                <w:kern w:val="0"/>
                                <w:sz w:val="18"/>
                                <w:szCs w:val="18"/>
                                <w:bdr w:val="none" w:sz="0" w:space="0" w:color="auto" w:frame="1"/>
                                <w:lang w:val="en-US"/>
                              </w:rPr>
                              <w:t> &lt;&lt; MEAN_OF_TRANSPORT_STRINGS[meanOfTransport]   &lt;&lt; endl;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os;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print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swap(SimplePath&amp; first, SimplePath&amp; second)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tmp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[strlen(first.GetStartCity())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strcpy(tmp, first.GetStartCity());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first.GetStartCity();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first.startCity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[strlen(second.GetStartCity()) + 1];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strcpy(first.startCity, second.GetStartCity());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second.GetStartCity();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second.startCity = tmp;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tmpE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[strlen(first.GetEndCity())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strcpy(tmpE, first.GetEndCity());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first.GetEndCity();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first.endCity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[strlen(second.GetEndCity()) + 1];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strcpy(first.endCity, second.GetEndCity());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second.GetEndCity();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second.endCity = tmpE;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MeansOfTransport tmpMot = second.meanOfTransport;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second.meanOfTransport = first.meanOfTransport;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first.meanOfTransport = tmpMot;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swap</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E25A3" id="_x0000_s1044" type="#_x0000_t202" style="position:absolute;left:0;text-align:left;margin-left:0;margin-top:9.85pt;width:496.3pt;height:537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">
                <v:textbox>
                  <w:txbxContent>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PRIVE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protégées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SimplePath::equals(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SimplePath&amp; other_derived = </w:t>
                      </w:r>
                      <w:r w:rsidRPr="00990FF1">
                        <w:rPr>
                          <w:rFonts w:ascii="Consolas" w:eastAsia="Times New Roman" w:hAnsi="Consolas" w:cs="Times New Roman"/>
                          <w:b/>
                          <w:bCs/>
                          <w:color w:val="006699"/>
                          <w:kern w:val="0"/>
                          <w:sz w:val="18"/>
                          <w:szCs w:val="18"/>
                          <w:bdr w:val="none" w:sz="0" w:space="0" w:color="auto" w:frame="1"/>
                          <w:lang w:val="en-US"/>
                        </w:rPr>
                        <w:t>dynamic_cast</w:t>
                      </w:r>
                      <w:r w:rsidRPr="00990FF1">
                        <w:rPr>
                          <w:rFonts w:ascii="Consolas" w:eastAsia="Times New Roman" w:hAnsi="Consolas" w:cs="Times New Roman"/>
                          <w:color w:val="000000"/>
                          <w:kern w:val="0"/>
                          <w:sz w:val="18"/>
                          <w:szCs w:val="18"/>
                          <w:bdr w:val="none" w:sz="0" w:space="0" w:color="auto" w:frame="1"/>
                          <w:lang w:val="en-US"/>
                        </w:rPr>
                        <w:t>&lt;</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SimplePath&amp;&gt;(other);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return</w:t>
                      </w:r>
                      <w:r w:rsidRPr="00990FF1">
                        <w:rPr>
                          <w:rFonts w:ascii="Consolas" w:eastAsia="Times New Roman" w:hAnsi="Consolas" w:cs="Times New Roman"/>
                          <w:color w:val="000000"/>
                          <w:kern w:val="0"/>
                          <w:sz w:val="18"/>
                          <w:szCs w:val="18"/>
                          <w:bdr w:val="none" w:sz="0" w:space="0" w:color="auto" w:frame="1"/>
                          <w:lang w:val="en-US"/>
                        </w:rPr>
                        <w:t> (strcmp(startCity, other_derived.GetStartCity()) == 0)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&amp;&amp; (strcmp(endCity, other_derived.GetEndCity()) == 0)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&amp;&amp; meanOfTransport == other_derived.meanOfTransport;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equals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std::ostream&amp; SimplePath::print(std::ostream&amp;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os  &lt;&lt; </w:t>
                      </w:r>
                      <w:r w:rsidRPr="003B7D1C">
                        <w:rPr>
                          <w:rFonts w:ascii="Consolas" w:eastAsia="Times New Roman" w:hAnsi="Consolas" w:cs="Times New Roman"/>
                          <w:color w:val="0000FF"/>
                          <w:kern w:val="0"/>
                          <w:sz w:val="18"/>
                          <w:szCs w:val="18"/>
                          <w:bdr w:val="none" w:sz="0" w:space="0" w:color="auto" w:frame="1"/>
                        </w:rPr>
                        <w:t>"Trajet Simple :"</w:t>
                      </w:r>
                      <w:r w:rsidRPr="003B7D1C">
                        <w:rPr>
                          <w:rFonts w:ascii="Consolas" w:eastAsia="Times New Roman" w:hAnsi="Consolas" w:cs="Times New Roman"/>
                          <w:color w:val="000000"/>
                          <w:kern w:val="0"/>
                          <w:sz w:val="18"/>
                          <w:szCs w:val="18"/>
                          <w:bdr w:val="none" w:sz="0" w:space="0" w:color="auto" w:frame="1"/>
                        </w:rPr>
                        <w:t>                                              &lt;&lt; endl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"\tDépart    : "</w:t>
                      </w:r>
                      <w:r w:rsidRPr="003B7D1C">
                        <w:rPr>
                          <w:rFonts w:ascii="Consolas" w:eastAsia="Times New Roman" w:hAnsi="Consolas" w:cs="Times New Roman"/>
                          <w:color w:val="000000"/>
                          <w:kern w:val="0"/>
                          <w:sz w:val="18"/>
                          <w:szCs w:val="18"/>
                          <w:bdr w:val="none" w:sz="0" w:space="0" w:color="auto" w:frame="1"/>
                        </w:rPr>
                        <w:t> &lt;&lt; startCity                                    &lt;&lt; endl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&lt;&lt; </w:t>
                      </w:r>
                      <w:r w:rsidRPr="003B7D1C">
                        <w:rPr>
                          <w:rFonts w:ascii="Consolas" w:eastAsia="Times New Roman" w:hAnsi="Consolas" w:cs="Times New Roman"/>
                          <w:color w:val="0000FF"/>
                          <w:kern w:val="0"/>
                          <w:sz w:val="18"/>
                          <w:szCs w:val="18"/>
                          <w:bdr w:val="none" w:sz="0" w:space="0" w:color="auto" w:frame="1"/>
                        </w:rPr>
                        <w:t>"\tArrivée   : "</w:t>
                      </w:r>
                      <w:r w:rsidRPr="003B7D1C">
                        <w:rPr>
                          <w:rFonts w:ascii="Consolas" w:eastAsia="Times New Roman" w:hAnsi="Consolas" w:cs="Times New Roman"/>
                          <w:color w:val="000000"/>
                          <w:kern w:val="0"/>
                          <w:sz w:val="18"/>
                          <w:szCs w:val="18"/>
                          <w:bdr w:val="none" w:sz="0" w:space="0" w:color="auto" w:frame="1"/>
                        </w:rPr>
                        <w:t> &lt;&lt; endCity                                      &lt;&lt; endl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&lt;&lt; </w:t>
                      </w:r>
                      <w:r w:rsidRPr="00990FF1">
                        <w:rPr>
                          <w:rFonts w:ascii="Consolas" w:eastAsia="Times New Roman" w:hAnsi="Consolas" w:cs="Times New Roman"/>
                          <w:color w:val="0000FF"/>
                          <w:kern w:val="0"/>
                          <w:sz w:val="18"/>
                          <w:szCs w:val="18"/>
                          <w:bdr w:val="none" w:sz="0" w:space="0" w:color="auto" w:frame="1"/>
                          <w:lang w:val="en-US"/>
                        </w:rPr>
                        <w:t>"\tTransport : "</w:t>
                      </w:r>
                      <w:r w:rsidRPr="00990FF1">
                        <w:rPr>
                          <w:rFonts w:ascii="Consolas" w:eastAsia="Times New Roman" w:hAnsi="Consolas" w:cs="Times New Roman"/>
                          <w:color w:val="000000"/>
                          <w:kern w:val="0"/>
                          <w:sz w:val="18"/>
                          <w:szCs w:val="18"/>
                          <w:bdr w:val="none" w:sz="0" w:space="0" w:color="auto" w:frame="1"/>
                          <w:lang w:val="en-US"/>
                        </w:rPr>
                        <w:t> &lt;&lt; MEAN_OF_TRANSPORT_STRINGS[meanOfTransport]   &lt;&lt; endl;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os;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print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swap(SimplePath&amp; first, SimplePath&amp; second)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tmp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[strlen(first.GetStartCity())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strcpy(tmp, first.GetStartCity());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first.GetStartCity();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first.startCity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[strlen(second.GetStartCity()) + 1];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strcpy(first.startCity, second.GetStartCity());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second.GetStartCity();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second.startCity = tmp;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tmpE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[strlen(first.GetEndCity()) + 1];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0000"/>
                          <w:kern w:val="0"/>
                          <w:sz w:val="18"/>
                          <w:szCs w:val="18"/>
                          <w:bdr w:val="none" w:sz="0" w:space="0" w:color="auto" w:frame="1"/>
                        </w:rPr>
                        <w:t>strcpy(tmpE, first.GetEndCity());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first.GetEndCity();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first.endCity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[strlen(second.GetEndCity()) + 1];  </w:t>
                      </w:r>
                    </w:p>
                    <w:p w:rsidR="00D14570" w:rsidRPr="00990FF1"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strcpy(first.endCity, second.GetEndCity());  </w:t>
                      </w:r>
                    </w:p>
                    <w:p w:rsidR="00D14570" w:rsidRPr="00990FF1"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b/>
                          <w:bCs/>
                          <w:color w:val="006699"/>
                          <w:kern w:val="0"/>
                          <w:sz w:val="18"/>
                          <w:szCs w:val="18"/>
                          <w:bdr w:val="none" w:sz="0" w:space="0" w:color="auto" w:frame="1"/>
                        </w:rPr>
                        <w:t>delete</w:t>
                      </w:r>
                      <w:r w:rsidRPr="003B7D1C">
                        <w:rPr>
                          <w:rFonts w:ascii="Consolas" w:eastAsia="Times New Roman" w:hAnsi="Consolas" w:cs="Times New Roman"/>
                          <w:color w:val="000000"/>
                          <w:kern w:val="0"/>
                          <w:sz w:val="18"/>
                          <w:szCs w:val="18"/>
                          <w:bdr w:val="none" w:sz="0" w:space="0" w:color="auto" w:frame="1"/>
                        </w:rPr>
                        <w:t> [] second.GetEndCity();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second.endCity = tmpE;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MeansOfTransport tmpMot = second.meanOfTransport;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second.meanOfTransport = first.meanOfTransport;  </w:t>
                      </w:r>
                    </w:p>
                    <w:p w:rsidR="00D14570" w:rsidRPr="003B7D1C" w:rsidRDefault="00D14570" w:rsidP="003B7D1C">
                      <w:pPr>
                        <w:widowControl/>
                        <w:numPr>
                          <w:ilvl w:val="0"/>
                          <w:numId w:val="2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first.meanOfTransport = tmpMot;  </w:t>
                      </w:r>
                    </w:p>
                    <w:p w:rsidR="00D14570" w:rsidRPr="003B7D1C" w:rsidRDefault="00D14570" w:rsidP="003B7D1C">
                      <w:pPr>
                        <w:widowControl/>
                        <w:numPr>
                          <w:ilvl w:val="0"/>
                          <w:numId w:val="2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swap</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proofErr w:type="spellStart"/>
      <w:r>
        <w:t>ComposedPath</w:t>
      </w:r>
      <w:bookmarkEnd w:id="219"/>
      <w:proofErr w:type="spellEnd"/>
    </w:p>
    <w:p w:rsidR="003B7D1C" w:rsidRDefault="003B7D1C" w:rsidP="003B7D1C">
      <w:pPr>
        <w:pStyle w:val="MonTitreSousSousSection"/>
      </w:pPr>
      <w:bookmarkStart w:id="220" w:name="_Toc526867118"/>
      <w:r>
        <w:t>Fichier d’en-tête (</w:t>
      </w:r>
      <w:proofErr w:type="spellStart"/>
      <w:r>
        <w:t>ComposedPath.h</w:t>
      </w:r>
      <w:proofErr w:type="spellEnd"/>
      <w:r>
        <w:t>)</w:t>
      </w:r>
      <w:bookmarkEnd w:id="220"/>
      <w:r>
        <w:br w:type="page"/>
      </w:r>
    </w:p>
    <w:p w:rsidR="003B7D1C" w:rsidRPr="003B7D1C" w:rsidRDefault="003B7D1C" w:rsidP="003B7D1C">
      <w:pPr>
        <w:pStyle w:val="MonParagraphe"/>
      </w:pPr>
      <w:r>
        <w:rPr>
          <w:noProof/>
        </w:rPr>
        <w:lastRenderedPageBreak/>
        <mc:AlternateContent>
          <mc:Choice Requires="wps">
            <w:drawing>
              <wp:anchor distT="45720" distB="45720" distL="114300" distR="114300" simplePos="0" relativeHeight="251705344" behindDoc="0" locked="1" layoutInCell="1" allowOverlap="1" wp14:anchorId="0C4786B3" wp14:editId="2F07284B">
                <wp:simplePos x="0" y="0"/>
                <wp:positionH relativeFrom="margin">
                  <wp:align>left</wp:align>
                </wp:positionH>
                <wp:positionV relativeFrom="paragraph">
                  <wp:posOffset>125095</wp:posOffset>
                </wp:positionV>
                <wp:extent cx="6303010" cy="8128000"/>
                <wp:effectExtent l="0" t="0" r="21590" b="2540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2800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ComposedPath  -  description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début                : 27/09/2018</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copyright            : (C) 2018 par Valentin Wallyn et Balthazar Frolin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e-mail               : ...@insa-lyon.fr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Interface de la classe &lt;ComposedPath&gt; (fichier ComposedPath.h)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 ! defined ( COMPOSEDPATH_H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#define COMPOSEDPATH_H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Interfaces utilisées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"../Path/Path.h"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"../PathArray/PathArray.h"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Constantes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Types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Rôle de la classe &lt;ComposedPath&gt;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Représente un trajet composé de plusieurs sous-trajets (simples ou eux-</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mêmes composés)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class</w:t>
                            </w:r>
                            <w:r w:rsidRPr="003B7D1C">
                              <w:rPr>
                                <w:rFonts w:ascii="Consolas" w:eastAsia="Times New Roman" w:hAnsi="Consolas" w:cs="Times New Roman"/>
                                <w:color w:val="000000"/>
                                <w:kern w:val="0"/>
                                <w:sz w:val="18"/>
                                <w:szCs w:val="18"/>
                                <w:bdr w:val="none" w:sz="0" w:space="0" w:color="auto" w:frame="1"/>
                              </w:rPr>
                              <w:t> ComposedPath : </w:t>
                            </w:r>
                            <w:r w:rsidRPr="003B7D1C">
                              <w:rPr>
                                <w:rFonts w:ascii="Consolas" w:eastAsia="Times New Roman" w:hAnsi="Consolas" w:cs="Times New Roman"/>
                                <w:b/>
                                <w:bCs/>
                                <w:color w:val="006699"/>
                                <w:kern w:val="0"/>
                                <w:sz w:val="18"/>
                                <w:szCs w:val="18"/>
                                <w:bdr w:val="none" w:sz="0" w:space="0" w:color="auto" w:frame="1"/>
                              </w:rPr>
                              <w:t>public</w:t>
                            </w:r>
                            <w:r w:rsidRPr="003B7D1C">
                              <w:rPr>
                                <w:rFonts w:ascii="Consolas" w:eastAsia="Times New Roman" w:hAnsi="Consolas" w:cs="Times New Roman"/>
                                <w:color w:val="000000"/>
                                <w:kern w:val="0"/>
                                <w:sz w:val="18"/>
                                <w:szCs w:val="18"/>
                                <w:bdr w:val="none" w:sz="0" w:space="0" w:color="auto" w:frame="1"/>
                              </w:rPr>
                              <w:t> Path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publiques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PathArray* GetElements ( )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Retourne la collection de Path composant le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AddStage(Path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Ajoute une étape (trajet) au trajet composé</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path : pointeur sur le trajet à ajouter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path est un pointeur sur trajet valide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GetStartCity()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Getter de "startCity"</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GetEndCity()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Getter de "endCity"</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ComposedPath* Clone()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Duplique le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786B3" id="_x0000_s1045" type="#_x0000_t202" style="position:absolute;left:0;text-align:left;margin-left:0;margin-top:9.85pt;width:496.3pt;height:640pt;z-index:251705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">
                <v:textbox>
                  <w:txbxContent>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ComposedPath  -  description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début                : 27/09/2018</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copyright            : (C) 2018 par Valentin Wallyn et Balthazar Frolin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e-mail               : ...@insa-lyon.fr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Interface de la classe &lt;ComposedPath&gt; (fichier ComposedPath.h)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#if ! defined ( COMPOSEDPATH_H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#define COMPOSEDPATH_H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Interfaces utilisées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"../Path/Path.h"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"../PathArray/PathArray.h"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Constantes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Types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Rôle de la classe &lt;ComposedPath&gt;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Représente un trajet composé de plusieurs sous-trajets (simples ou eux-</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mêmes composés)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class</w:t>
                      </w:r>
                      <w:r w:rsidRPr="003B7D1C">
                        <w:rPr>
                          <w:rFonts w:ascii="Consolas" w:eastAsia="Times New Roman" w:hAnsi="Consolas" w:cs="Times New Roman"/>
                          <w:color w:val="000000"/>
                          <w:kern w:val="0"/>
                          <w:sz w:val="18"/>
                          <w:szCs w:val="18"/>
                          <w:bdr w:val="none" w:sz="0" w:space="0" w:color="auto" w:frame="1"/>
                        </w:rPr>
                        <w:t> ComposedPath : </w:t>
                      </w:r>
                      <w:r w:rsidRPr="003B7D1C">
                        <w:rPr>
                          <w:rFonts w:ascii="Consolas" w:eastAsia="Times New Roman" w:hAnsi="Consolas" w:cs="Times New Roman"/>
                          <w:b/>
                          <w:bCs/>
                          <w:color w:val="006699"/>
                          <w:kern w:val="0"/>
                          <w:sz w:val="18"/>
                          <w:szCs w:val="18"/>
                          <w:bdr w:val="none" w:sz="0" w:space="0" w:color="auto" w:frame="1"/>
                        </w:rPr>
                        <w:t>public</w:t>
                      </w:r>
                      <w:r w:rsidRPr="003B7D1C">
                        <w:rPr>
                          <w:rFonts w:ascii="Consolas" w:eastAsia="Times New Roman" w:hAnsi="Consolas" w:cs="Times New Roman"/>
                          <w:color w:val="000000"/>
                          <w:kern w:val="0"/>
                          <w:sz w:val="18"/>
                          <w:szCs w:val="18"/>
                          <w:bdr w:val="none" w:sz="0" w:space="0" w:color="auto" w:frame="1"/>
                        </w:rPr>
                        <w:t> Path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publiques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PathArray* GetElements ( )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Retourne la collection de Path composant le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AddStage(Path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Ajoute une étape (trajet) au trajet composé</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path : pointeur sur le trajet à ajouter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path est un pointeur sur trajet valide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GetStartCity()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Getter de "startCity"</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GetEndCity()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Getter de "endCity"</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ComposedPath* Clone()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Duplique le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p>
    <w:bookmarkStart w:id="221" w:name="_Toc526867119"/>
    <w:p w:rsidR="003B7D1C" w:rsidRDefault="003B7D1C" w:rsidP="003B7D1C">
      <w:pPr>
        <w:pStyle w:val="MonTitreSousSousSection"/>
      </w:pPr>
      <w:r>
        <w:rPr>
          <w:noProof/>
        </w:rPr>
        <w:lastRenderedPageBreak/>
        <mc:AlternateContent>
          <mc:Choice Requires="wps">
            <w:drawing>
              <wp:anchor distT="45720" distB="45720" distL="114300" distR="114300" simplePos="0" relativeHeight="251703296" behindDoc="0" locked="1" layoutInCell="1" allowOverlap="1" wp14:anchorId="0C4786B3" wp14:editId="2F07284B">
                <wp:simplePos x="0" y="0"/>
                <wp:positionH relativeFrom="margin">
                  <wp:align>left</wp:align>
                </wp:positionH>
                <wp:positionV relativeFrom="paragraph">
                  <wp:posOffset>201295</wp:posOffset>
                </wp:positionV>
                <wp:extent cx="6303010" cy="7708900"/>
                <wp:effectExtent l="0" t="0" r="21590" b="2540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770890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ComposedPath&amp; operator=(ComposedPath other);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Constructeurs - destructeur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ComposedPath (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ComposedPath &amp; other );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(constructeur de copie)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ComposedPath (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maxSize = MAX_SIZE );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maxSize : taille maximum initiale de la collection de trajets,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par defaut égale à MAX_SIZE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~ComposedPath ( );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PRIVE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protected</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protégées</w:t>
                            </w: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std::ostream&amp; print(std::ostream&amp;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Ecrit une représentation de l'objet en chaîne de caractères sur un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flux standard</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os : flux standard sur lequel on écrit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Compare si le ComposedPath est égal à un autre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Renvoie true si les trajets sont égaux, faux sinon.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friend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swap(ComposedPath&amp; first, ComposedPath&amp; second);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Echange les valeurs des attributs entre 2 objets ComposedPath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first : Premier objet de l'échange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second : Second objet de l'échange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Attributs protégés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PathArray* elements;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Autres définitions dépendantes de &lt;ComposedPath&gt;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 // COMPOSEDPATH_H</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786B3" id="_x0000_s1046" type="#_x0000_t202" style="position:absolute;left:0;text-align:left;margin-left:0;margin-top:15.85pt;width:496.3pt;height:607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">
                <v:textbox>
                  <w:txbxContent>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ComposedPath&amp; operator=(ComposedPath other);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Constructeurs - destructeur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ComposedPath (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ComposedPath &amp; other );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(constructeur de copie)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ComposedPath (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maxSize = MAX_SIZE );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maxSize : taille maximum initiale de la collection de trajets,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par defaut égale à MAX_SIZE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virtual</w:t>
                      </w:r>
                      <w:r w:rsidRPr="003B7D1C">
                        <w:rPr>
                          <w:rFonts w:ascii="Consolas" w:eastAsia="Times New Roman" w:hAnsi="Consolas" w:cs="Times New Roman"/>
                          <w:color w:val="000000"/>
                          <w:kern w:val="0"/>
                          <w:sz w:val="18"/>
                          <w:szCs w:val="18"/>
                          <w:bdr w:val="none" w:sz="0" w:space="0" w:color="auto" w:frame="1"/>
                        </w:rPr>
                        <w:t> ~ComposedPath ( );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PRIVE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protected</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protégées</w:t>
                      </w: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std::ostream&amp; print(std::ostream&amp;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Ecrit une représentation de l'objet en chaîne de caractères sur un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flux standard</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os : flux standard sur lequel on écrit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virtual</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Compare si le ComposedPath est égal à un autre trajet.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Renvoie true si les trajets sont égaux, faux sinon.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friend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swap(ComposedPath&amp; first, ComposedPath&amp; second);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3B7D1C">
                        <w:rPr>
                          <w:rFonts w:ascii="Consolas" w:eastAsia="Times New Roman" w:hAnsi="Consolas" w:cs="Times New Roman"/>
                          <w:color w:val="008200"/>
                          <w:kern w:val="0"/>
                          <w:sz w:val="18"/>
                          <w:szCs w:val="18"/>
                          <w:bdr w:val="none" w:sz="0" w:space="0" w:color="auto" w:frame="1"/>
                        </w:rPr>
                        <w:t>// Mode d'emploi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Echange les valeurs des attributs entre 2 objets ComposedPath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first : Premier objet de l'échange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&gt; second : Second objet de l'échange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Contrat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Attributs protégés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PathArray* elements;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Autres définitions dépendantes de &lt;ComposedPath&gt;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#endif // COMPOSEDPATH_H</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r>
        <w:t>Réalisation (ComposedPath.cpp)</w:t>
      </w:r>
      <w:bookmarkEnd w:id="221"/>
    </w:p>
    <w:p w:rsidR="003B7D1C" w:rsidRPr="003B7D1C" w:rsidRDefault="003B7D1C" w:rsidP="003B7D1C">
      <w:pPr>
        <w:pStyle w:val="MonParagraphe"/>
      </w:pPr>
      <w:r>
        <w:rPr>
          <w:noProof/>
        </w:rPr>
        <w:lastRenderedPageBreak/>
        <mc:AlternateContent>
          <mc:Choice Requires="wps">
            <w:drawing>
              <wp:anchor distT="45720" distB="45720" distL="114300" distR="114300" simplePos="0" relativeHeight="251707392" behindDoc="0" locked="1" layoutInCell="1" allowOverlap="1" wp14:anchorId="64600B3B" wp14:editId="539BC986">
                <wp:simplePos x="0" y="0"/>
                <wp:positionH relativeFrom="margin">
                  <wp:posOffset>0</wp:posOffset>
                </wp:positionH>
                <wp:positionV relativeFrom="paragraph">
                  <wp:posOffset>118745</wp:posOffset>
                </wp:positionV>
                <wp:extent cx="6303010" cy="8131810"/>
                <wp:effectExtent l="0" t="0" r="21590" b="2159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ComposedPath  -  trajet composé</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début                : 27/09/2018</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copyright            : (C) 2018 par Valentin Wallyn et Balthazar Frolin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e-mail               : ...@insa-lyon.fr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Réalisation de la classe &lt;ComposedPath&gt; (fichier ComposedPath.cpp)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 système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&lt;iostream&gt;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using</w:t>
                            </w:r>
                            <w:r w:rsidRPr="003B7D1C">
                              <w:rPr>
                                <w:rFonts w:ascii="Consolas" w:eastAsia="Times New Roman" w:hAnsi="Consolas" w:cs="Times New Roman"/>
                                <w:color w:val="000000"/>
                                <w:kern w:val="0"/>
                                <w:sz w:val="18"/>
                                <w:szCs w:val="18"/>
                                <w:bdr w:val="none" w:sz="0" w:space="0" w:color="auto" w:frame="1"/>
                              </w:rPr>
                              <w:t> std::cout;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using</w:t>
                            </w:r>
                            <w:r w:rsidRPr="003B7D1C">
                              <w:rPr>
                                <w:rFonts w:ascii="Consolas" w:eastAsia="Times New Roman" w:hAnsi="Consolas" w:cs="Times New Roman"/>
                                <w:color w:val="000000"/>
                                <w:kern w:val="0"/>
                                <w:sz w:val="18"/>
                                <w:szCs w:val="18"/>
                                <w:bdr w:val="none" w:sz="0" w:space="0" w:color="auto" w:frame="1"/>
                              </w:rPr>
                              <w:t> std::endl;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 personnel</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"ComposedPath.h"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Constantes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publiques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PathArray* ComposedPath::GetElements ( )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Algorithme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elements;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GetElements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ComposedPath::AddStage(Path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Algorithme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elements-&gt;Add(path);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AddStage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ComposedPath::GetStartCity()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elements-&gt;Get(0)-&gt;GetStartCity();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StartFrom</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ComposedPath::GetEndCity()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return</w:t>
                            </w:r>
                            <w:r w:rsidRPr="00990FF1">
                              <w:rPr>
                                <w:rFonts w:ascii="Consolas" w:eastAsia="Times New Roman" w:hAnsi="Consolas" w:cs="Times New Roman"/>
                                <w:color w:val="000000"/>
                                <w:kern w:val="0"/>
                                <w:sz w:val="18"/>
                                <w:szCs w:val="18"/>
                                <w:bdr w:val="none" w:sz="0" w:space="0" w:color="auto" w:frame="1"/>
                                <w:lang w:val="en-US"/>
                              </w:rPr>
                              <w:t> elements-&gt;Get(elements-&gt;GetSize() - 1)-&gt;GetEndCity();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StopAt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ComposedPath* ComposedPath::Clone()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ComposedPath(*</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Clone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ComposedPath&amp; ComposedPath::operator=(ComposedPath other)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swap(*</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other);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00B3B" id="_x0000_s1047" type="#_x0000_t202" style="position:absolute;left:0;text-align:left;margin-left:0;margin-top:9.35pt;width:496.3pt;height:640.3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">
                <v:textbox>
                  <w:txbxContent>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ComposedPath  -  trajet composé</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début                : 27/09/2018</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copyright            : (C) 2018 par Valentin Wallyn et Balthazar Frolin</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e-mail               : ...@insa-lyon.fr</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Réalisation de la classe &lt;ComposedPath&gt; (fichier ComposedPath.cpp)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 système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&lt;iostream&gt;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using</w:t>
                      </w:r>
                      <w:r w:rsidRPr="003B7D1C">
                        <w:rPr>
                          <w:rFonts w:ascii="Consolas" w:eastAsia="Times New Roman" w:hAnsi="Consolas" w:cs="Times New Roman"/>
                          <w:color w:val="000000"/>
                          <w:kern w:val="0"/>
                          <w:sz w:val="18"/>
                          <w:szCs w:val="18"/>
                          <w:bdr w:val="none" w:sz="0" w:space="0" w:color="auto" w:frame="1"/>
                        </w:rPr>
                        <w:t> std::cout;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006699"/>
                          <w:kern w:val="0"/>
                          <w:sz w:val="18"/>
                          <w:szCs w:val="18"/>
                          <w:bdr w:val="none" w:sz="0" w:space="0" w:color="auto" w:frame="1"/>
                        </w:rPr>
                        <w:t>using</w:t>
                      </w:r>
                      <w:r w:rsidRPr="003B7D1C">
                        <w:rPr>
                          <w:rFonts w:ascii="Consolas" w:eastAsia="Times New Roman" w:hAnsi="Consolas" w:cs="Times New Roman"/>
                          <w:color w:val="000000"/>
                          <w:kern w:val="0"/>
                          <w:sz w:val="18"/>
                          <w:szCs w:val="18"/>
                          <w:bdr w:val="none" w:sz="0" w:space="0" w:color="auto" w:frame="1"/>
                        </w:rPr>
                        <w:t> std::endl;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Include personnel</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808080"/>
                          <w:kern w:val="0"/>
                          <w:sz w:val="18"/>
                          <w:szCs w:val="18"/>
                          <w:bdr w:val="none" w:sz="0" w:space="0" w:color="auto" w:frame="1"/>
                        </w:rPr>
                        <w:t>#include "ComposedPath.h"</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Constantes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PUBLIC</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Méthodes publiques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PathArray* ComposedPath::GetElements ( )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Algorithme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elements;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GetElements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ComposedPath::AddStage(Path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Algorithme :</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elements-&gt;Add(path);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AddStage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ComposedPath::GetStartCity()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elements-&gt;Get(0)-&gt;GetStartCity();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StartFrom</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b/>
                          <w:bCs/>
                          <w:color w:val="2E8B57"/>
                          <w:kern w:val="0"/>
                          <w:sz w:val="18"/>
                          <w:szCs w:val="18"/>
                          <w:bdr w:val="none" w:sz="0" w:space="0" w:color="auto" w:frame="1"/>
                        </w:rPr>
                        <w:t>char</w:t>
                      </w:r>
                      <w:r w:rsidRPr="003B7D1C">
                        <w:rPr>
                          <w:rFonts w:ascii="Consolas" w:eastAsia="Times New Roman" w:hAnsi="Consolas" w:cs="Times New Roman"/>
                          <w:color w:val="000000"/>
                          <w:kern w:val="0"/>
                          <w:sz w:val="18"/>
                          <w:szCs w:val="18"/>
                          <w:bdr w:val="none" w:sz="0" w:space="0" w:color="auto" w:frame="1"/>
                        </w:rPr>
                        <w:t> * ComposedPath::GetEndCity()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return</w:t>
                      </w:r>
                      <w:r w:rsidRPr="00990FF1">
                        <w:rPr>
                          <w:rFonts w:ascii="Consolas" w:eastAsia="Times New Roman" w:hAnsi="Consolas" w:cs="Times New Roman"/>
                          <w:color w:val="000000"/>
                          <w:kern w:val="0"/>
                          <w:sz w:val="18"/>
                          <w:szCs w:val="18"/>
                          <w:bdr w:val="none" w:sz="0" w:space="0" w:color="auto" w:frame="1"/>
                          <w:lang w:val="en-US"/>
                        </w:rPr>
                        <w:t> elements-&gt;Get(elements-&gt;GetSize() - 1)-&gt;GetEndCity();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StopAt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ComposedPath* ComposedPath::Clone() </w:t>
                      </w:r>
                      <w:r w:rsidRPr="003B7D1C">
                        <w:rPr>
                          <w:rFonts w:ascii="Consolas" w:eastAsia="Times New Roman" w:hAnsi="Consolas" w:cs="Times New Roman"/>
                          <w:b/>
                          <w:bCs/>
                          <w:color w:val="006699"/>
                          <w:kern w:val="0"/>
                          <w:sz w:val="18"/>
                          <w:szCs w:val="18"/>
                          <w:bdr w:val="none" w:sz="0" w:space="0" w:color="auto" w:frame="1"/>
                        </w:rPr>
                        <w:t>const</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new</w:t>
                      </w:r>
                      <w:r w:rsidRPr="003B7D1C">
                        <w:rPr>
                          <w:rFonts w:ascii="Consolas" w:eastAsia="Times New Roman" w:hAnsi="Consolas" w:cs="Times New Roman"/>
                          <w:color w:val="000000"/>
                          <w:kern w:val="0"/>
                          <w:sz w:val="18"/>
                          <w:szCs w:val="18"/>
                          <w:bdr w:val="none" w:sz="0" w:space="0" w:color="auto" w:frame="1"/>
                        </w:rPr>
                        <w:t> ComposedPath(*</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Clone</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8200"/>
                          <w:kern w:val="0"/>
                          <w:sz w:val="18"/>
                          <w:szCs w:val="18"/>
                          <w:bdr w:val="none" w:sz="0" w:space="0" w:color="auto" w:frame="1"/>
                        </w:rPr>
                        <w:t>//------------------------------------------------- Surcharge d'opérateurs</w:t>
                      </w:r>
                      <w:r w:rsidRPr="003B7D1C">
                        <w:rPr>
                          <w:rFonts w:ascii="Consolas" w:eastAsia="Times New Roman" w:hAnsi="Consolas" w:cs="Times New Roman"/>
                          <w:color w:val="000000"/>
                          <w:kern w:val="0"/>
                          <w:sz w:val="18"/>
                          <w:szCs w:val="18"/>
                          <w:bdr w:val="none" w:sz="0" w:space="0" w:color="auto" w:frame="1"/>
                        </w:rPr>
                        <w:t>  </w:t>
                      </w:r>
                    </w:p>
                    <w:p w:rsidR="00D14570" w:rsidRPr="00990FF1"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ComposedPath&amp; ComposedPath::operator=(ComposedPath other)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swap(*</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other);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return</w:t>
                      </w: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b/>
                          <w:bCs/>
                          <w:color w:val="006699"/>
                          <w:kern w:val="0"/>
                          <w:sz w:val="18"/>
                          <w:szCs w:val="18"/>
                          <w:bdr w:val="none" w:sz="0" w:space="0" w:color="auto" w:frame="1"/>
                        </w:rPr>
                        <w:t>this</w:t>
                      </w:r>
                      <w:r w:rsidRPr="003B7D1C">
                        <w:rPr>
                          <w:rFonts w:ascii="Consolas" w:eastAsia="Times New Roman" w:hAnsi="Consolas" w:cs="Times New Roman"/>
                          <w:color w:val="000000"/>
                          <w:kern w:val="0"/>
                          <w:sz w:val="18"/>
                          <w:szCs w:val="18"/>
                          <w:bdr w:val="none" w:sz="0" w:space="0" w:color="auto" w:frame="1"/>
                        </w:rPr>
                        <w:t>;  </w:t>
                      </w:r>
                    </w:p>
                    <w:p w:rsidR="00D14570" w:rsidRPr="003B7D1C" w:rsidRDefault="00D14570" w:rsidP="003B7D1C">
                      <w:pPr>
                        <w:widowControl/>
                        <w:numPr>
                          <w:ilvl w:val="0"/>
                          <w:numId w:val="3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3B7D1C">
                        <w:rPr>
                          <w:rFonts w:ascii="Consolas" w:eastAsia="Times New Roman" w:hAnsi="Consolas" w:cs="Times New Roman"/>
                          <w:color w:val="000000"/>
                          <w:kern w:val="0"/>
                          <w:sz w:val="18"/>
                          <w:szCs w:val="18"/>
                          <w:bdr w:val="none" w:sz="0" w:space="0" w:color="auto" w:frame="1"/>
                        </w:rPr>
                        <w:t>} </w:t>
                      </w:r>
                      <w:r w:rsidRPr="003B7D1C">
                        <w:rPr>
                          <w:rFonts w:ascii="Consolas" w:eastAsia="Times New Roman" w:hAnsi="Consolas" w:cs="Times New Roman"/>
                          <w:color w:val="008200"/>
                          <w:kern w:val="0"/>
                          <w:sz w:val="18"/>
                          <w:szCs w:val="18"/>
                          <w:bdr w:val="none" w:sz="0" w:space="0" w:color="auto" w:frame="1"/>
                        </w:rPr>
                        <w:t>//----- Fin de =</w:t>
                      </w:r>
                      <w:r w:rsidRPr="003B7D1C">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p>
    <w:bookmarkStart w:id="222" w:name="_Toc526867120"/>
    <w:p w:rsidR="00167A31" w:rsidRDefault="00167A31" w:rsidP="00167A31">
      <w:pPr>
        <w:pStyle w:val="MonTitreSousSection"/>
      </w:pPr>
      <w:r>
        <w:rPr>
          <w:noProof/>
        </w:rPr>
        <w:lastRenderedPageBreak/>
        <mc:AlternateContent>
          <mc:Choice Requires="wps">
            <w:drawing>
              <wp:anchor distT="45720" distB="45720" distL="114300" distR="114300" simplePos="0" relativeHeight="251709440" behindDoc="0" locked="1" layoutInCell="1" allowOverlap="1" wp14:anchorId="59BD98E3" wp14:editId="599F2716">
                <wp:simplePos x="0" y="0"/>
                <wp:positionH relativeFrom="margin">
                  <wp:align>left</wp:align>
                </wp:positionH>
                <wp:positionV relativeFrom="paragraph">
                  <wp:posOffset>125095</wp:posOffset>
                </wp:positionV>
                <wp:extent cx="6303010" cy="7747000"/>
                <wp:effectExtent l="0" t="0" r="21590" b="2540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7747000"/>
                        </a:xfrm>
                        <a:prstGeom prst="rect">
                          <a:avLst/>
                        </a:prstGeom>
                        <a:solidFill>
                          <a:srgbClr val="FFFFFF"/>
                        </a:solidFill>
                        <a:ln w="9525">
                          <a:solidFill>
                            <a:srgbClr val="000000"/>
                          </a:solidFill>
                          <a:miter lim="800000"/>
                          <a:headEnd/>
                          <a:tailEnd/>
                        </a:ln>
                      </wps:spPr>
                      <wps:txbx>
                        <w:txbxContent>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Constructeurs - destructeur</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ComposedPath::ComposedPath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ComposedPath &amp; other )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#ifdef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constructeur de copie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#endif</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elements = </w:t>
                            </w:r>
                            <w:r w:rsidRPr="00167A31">
                              <w:rPr>
                                <w:rFonts w:ascii="Consolas" w:eastAsia="Times New Roman" w:hAnsi="Consolas" w:cs="Times New Roman"/>
                                <w:b/>
                                <w:bCs/>
                                <w:color w:val="006699"/>
                                <w:kern w:val="0"/>
                                <w:sz w:val="18"/>
                                <w:szCs w:val="18"/>
                                <w:bdr w:val="none" w:sz="0" w:space="0" w:color="auto" w:frame="1"/>
                              </w:rPr>
                              <w:t>new</w:t>
                            </w:r>
                            <w:r w:rsidRPr="00167A31">
                              <w:rPr>
                                <w:rFonts w:ascii="Consolas" w:eastAsia="Times New Roman" w:hAnsi="Consolas" w:cs="Times New Roman"/>
                                <w:color w:val="000000"/>
                                <w:kern w:val="0"/>
                                <w:sz w:val="18"/>
                                <w:szCs w:val="18"/>
                                <w:bdr w:val="none" w:sz="0" w:space="0" w:color="auto" w:frame="1"/>
                              </w:rPr>
                              <w:t> PathArray();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*elements = *other.elements;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ComposedPath (constructeur de copie)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ComposedPath::ComposedPath (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maxSize)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#ifdef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constructeur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#endif</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elements = </w:t>
                            </w:r>
                            <w:r w:rsidRPr="00167A31">
                              <w:rPr>
                                <w:rFonts w:ascii="Consolas" w:eastAsia="Times New Roman" w:hAnsi="Consolas" w:cs="Times New Roman"/>
                                <w:b/>
                                <w:bCs/>
                                <w:color w:val="006699"/>
                                <w:kern w:val="0"/>
                                <w:sz w:val="18"/>
                                <w:szCs w:val="18"/>
                                <w:bdr w:val="none" w:sz="0" w:space="0" w:color="auto" w:frame="1"/>
                              </w:rPr>
                              <w:t>new</w:t>
                            </w:r>
                            <w:r w:rsidRPr="00167A31">
                              <w:rPr>
                                <w:rFonts w:ascii="Consolas" w:eastAsia="Times New Roman" w:hAnsi="Consolas" w:cs="Times New Roman"/>
                                <w:color w:val="000000"/>
                                <w:kern w:val="0"/>
                                <w:sz w:val="18"/>
                                <w:szCs w:val="18"/>
                                <w:bdr w:val="none" w:sz="0" w:space="0" w:color="auto" w:frame="1"/>
                              </w:rPr>
                              <w:t> PathArray(maxSize);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ComposedPath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ComposedPath::~ComposedPath ( )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#ifdef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destructeur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#endif</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delete</w:t>
                            </w:r>
                            <w:r w:rsidRPr="00167A31">
                              <w:rPr>
                                <w:rFonts w:ascii="Consolas" w:eastAsia="Times New Roman" w:hAnsi="Consolas" w:cs="Times New Roman"/>
                                <w:color w:val="000000"/>
                                <w:kern w:val="0"/>
                                <w:sz w:val="18"/>
                                <w:szCs w:val="18"/>
                                <w:bdr w:val="none" w:sz="0" w:space="0" w:color="auto" w:frame="1"/>
                              </w:rPr>
                              <w:t> 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~ComposedPath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PRIVE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Méthodes protégées</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ComposedPath::equals(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ComposedPath&amp; other_derived = </w:t>
                            </w:r>
                            <w:r w:rsidRPr="00990FF1">
                              <w:rPr>
                                <w:rFonts w:ascii="Consolas" w:eastAsia="Times New Roman" w:hAnsi="Consolas" w:cs="Times New Roman"/>
                                <w:b/>
                                <w:bCs/>
                                <w:color w:val="006699"/>
                                <w:kern w:val="0"/>
                                <w:sz w:val="18"/>
                                <w:szCs w:val="18"/>
                                <w:bdr w:val="none" w:sz="0" w:space="0" w:color="auto" w:frame="1"/>
                                <w:lang w:val="en-US"/>
                              </w:rPr>
                              <w:t>dynamic_cast</w:t>
                            </w:r>
                            <w:r w:rsidRPr="00990FF1">
                              <w:rPr>
                                <w:rFonts w:ascii="Consolas" w:eastAsia="Times New Roman" w:hAnsi="Consolas" w:cs="Times New Roman"/>
                                <w:color w:val="000000"/>
                                <w:kern w:val="0"/>
                                <w:sz w:val="18"/>
                                <w:szCs w:val="18"/>
                                <w:bdr w:val="none" w:sz="0" w:space="0" w:color="auto" w:frame="1"/>
                                <w:lang w:val="en-US"/>
                              </w:rPr>
                              <w:t>&lt;</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ComposedPath&amp;&gt;(other);  </w:t>
                            </w:r>
                          </w:p>
                          <w:p w:rsidR="00D14570" w:rsidRPr="00990FF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return</w:t>
                            </w:r>
                            <w:r w:rsidRPr="00990FF1">
                              <w:rPr>
                                <w:rFonts w:ascii="Consolas" w:eastAsia="Times New Roman" w:hAnsi="Consolas" w:cs="Times New Roman"/>
                                <w:color w:val="000000"/>
                                <w:kern w:val="0"/>
                                <w:sz w:val="18"/>
                                <w:szCs w:val="18"/>
                                <w:bdr w:val="none" w:sz="0" w:space="0" w:color="auto" w:frame="1"/>
                                <w:lang w:val="en-US"/>
                              </w:rPr>
                              <w:t> elements-&gt;Equals(*other_derived.elements);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equals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std::ostream&amp; ComposedPath::print(std::ostream&amp;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os &lt;&lt; </w:t>
                            </w:r>
                            <w:r w:rsidRPr="00167A31">
                              <w:rPr>
                                <w:rFonts w:ascii="Consolas" w:eastAsia="Times New Roman" w:hAnsi="Consolas" w:cs="Times New Roman"/>
                                <w:color w:val="0000FF"/>
                                <w:kern w:val="0"/>
                                <w:sz w:val="18"/>
                                <w:szCs w:val="18"/>
                                <w:bdr w:val="none" w:sz="0" w:space="0" w:color="auto" w:frame="1"/>
                              </w:rPr>
                              <w:t>"Trajet Composé :"</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return</w:t>
                            </w:r>
                            <w:r w:rsidRPr="00990FF1">
                              <w:rPr>
                                <w:rFonts w:ascii="Consolas" w:eastAsia="Times New Roman" w:hAnsi="Consolas" w:cs="Times New Roman"/>
                                <w:color w:val="000000"/>
                                <w:kern w:val="0"/>
                                <w:sz w:val="18"/>
                                <w:szCs w:val="18"/>
                                <w:bdr w:val="none" w:sz="0" w:space="0" w:color="auto" w:frame="1"/>
                                <w:lang w:val="en-US"/>
                              </w:rPr>
                              <w:t> elements-&gt;Print(os, </w:t>
                            </w:r>
                            <w:r w:rsidRPr="00990FF1">
                              <w:rPr>
                                <w:rFonts w:ascii="Consolas" w:eastAsia="Times New Roman" w:hAnsi="Consolas" w:cs="Times New Roman"/>
                                <w:b/>
                                <w:bCs/>
                                <w:color w:val="006699"/>
                                <w:kern w:val="0"/>
                                <w:sz w:val="18"/>
                                <w:szCs w:val="18"/>
                                <w:bdr w:val="none" w:sz="0" w:space="0" w:color="auto" w:frame="1"/>
                                <w:lang w:val="en-US"/>
                              </w:rPr>
                              <w:t>false</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true</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print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swap(ComposedPath&amp; first, ComposedPath&amp; second)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PathArray tmp = *(first.elements);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*(first.elements) = *(second.elements);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*(second.elements) = tmp;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swap</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D98E3" id="_x0000_s1048" type="#_x0000_t202" style="position:absolute;left:0;text-align:left;margin-left:0;margin-top:9.85pt;width:496.3pt;height:610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">
                <v:textbox>
                  <w:txbxContent>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Constructeurs - destructeur</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ComposedPath::ComposedPath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ComposedPath &amp; other )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#ifdef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constructeur de copie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#endif</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elements = </w:t>
                      </w:r>
                      <w:r w:rsidRPr="00167A31">
                        <w:rPr>
                          <w:rFonts w:ascii="Consolas" w:eastAsia="Times New Roman" w:hAnsi="Consolas" w:cs="Times New Roman"/>
                          <w:b/>
                          <w:bCs/>
                          <w:color w:val="006699"/>
                          <w:kern w:val="0"/>
                          <w:sz w:val="18"/>
                          <w:szCs w:val="18"/>
                          <w:bdr w:val="none" w:sz="0" w:space="0" w:color="auto" w:frame="1"/>
                        </w:rPr>
                        <w:t>new</w:t>
                      </w:r>
                      <w:r w:rsidRPr="00167A31">
                        <w:rPr>
                          <w:rFonts w:ascii="Consolas" w:eastAsia="Times New Roman" w:hAnsi="Consolas" w:cs="Times New Roman"/>
                          <w:color w:val="000000"/>
                          <w:kern w:val="0"/>
                          <w:sz w:val="18"/>
                          <w:szCs w:val="18"/>
                          <w:bdr w:val="none" w:sz="0" w:space="0" w:color="auto" w:frame="1"/>
                        </w:rPr>
                        <w:t> PathArray();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*elements = *other.elements;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ComposedPath (constructeur de copie)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ComposedPath::ComposedPath (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maxSize)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#ifdef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constructeur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#endif</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elements = </w:t>
                      </w:r>
                      <w:r w:rsidRPr="00167A31">
                        <w:rPr>
                          <w:rFonts w:ascii="Consolas" w:eastAsia="Times New Roman" w:hAnsi="Consolas" w:cs="Times New Roman"/>
                          <w:b/>
                          <w:bCs/>
                          <w:color w:val="006699"/>
                          <w:kern w:val="0"/>
                          <w:sz w:val="18"/>
                          <w:szCs w:val="18"/>
                          <w:bdr w:val="none" w:sz="0" w:space="0" w:color="auto" w:frame="1"/>
                        </w:rPr>
                        <w:t>new</w:t>
                      </w:r>
                      <w:r w:rsidRPr="00167A31">
                        <w:rPr>
                          <w:rFonts w:ascii="Consolas" w:eastAsia="Times New Roman" w:hAnsi="Consolas" w:cs="Times New Roman"/>
                          <w:color w:val="000000"/>
                          <w:kern w:val="0"/>
                          <w:sz w:val="18"/>
                          <w:szCs w:val="18"/>
                          <w:bdr w:val="none" w:sz="0" w:space="0" w:color="auto" w:frame="1"/>
                        </w:rPr>
                        <w:t> PathArray(maxSize);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ComposedPath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ComposedPath::~ComposedPath ( )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Algorithme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#ifdef MAP</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cout &lt;&lt; </w:t>
                      </w:r>
                      <w:r w:rsidRPr="00167A31">
                        <w:rPr>
                          <w:rFonts w:ascii="Consolas" w:eastAsia="Times New Roman" w:hAnsi="Consolas" w:cs="Times New Roman"/>
                          <w:color w:val="0000FF"/>
                          <w:kern w:val="0"/>
                          <w:sz w:val="18"/>
                          <w:szCs w:val="18"/>
                          <w:bdr w:val="none" w:sz="0" w:space="0" w:color="auto" w:frame="1"/>
                        </w:rPr>
                        <w:t>"Appel au destructeur de &lt;ComposedPath&gt;"</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#endif</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006699"/>
                          <w:kern w:val="0"/>
                          <w:sz w:val="18"/>
                          <w:szCs w:val="18"/>
                          <w:bdr w:val="none" w:sz="0" w:space="0" w:color="auto" w:frame="1"/>
                        </w:rPr>
                        <w:t>delete</w:t>
                      </w:r>
                      <w:r w:rsidRPr="00167A31">
                        <w:rPr>
                          <w:rFonts w:ascii="Consolas" w:eastAsia="Times New Roman" w:hAnsi="Consolas" w:cs="Times New Roman"/>
                          <w:color w:val="000000"/>
                          <w:kern w:val="0"/>
                          <w:sz w:val="18"/>
                          <w:szCs w:val="18"/>
                          <w:bdr w:val="none" w:sz="0" w:space="0" w:color="auto" w:frame="1"/>
                        </w:rPr>
                        <w:t> 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~ComposedPath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PRIVE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Méthodes protégées</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ComposedPath::equals(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Path&amp; other)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ComposedPath&amp; other_derived = </w:t>
                      </w:r>
                      <w:r w:rsidRPr="00990FF1">
                        <w:rPr>
                          <w:rFonts w:ascii="Consolas" w:eastAsia="Times New Roman" w:hAnsi="Consolas" w:cs="Times New Roman"/>
                          <w:b/>
                          <w:bCs/>
                          <w:color w:val="006699"/>
                          <w:kern w:val="0"/>
                          <w:sz w:val="18"/>
                          <w:szCs w:val="18"/>
                          <w:bdr w:val="none" w:sz="0" w:space="0" w:color="auto" w:frame="1"/>
                          <w:lang w:val="en-US"/>
                        </w:rPr>
                        <w:t>dynamic_cast</w:t>
                      </w:r>
                      <w:r w:rsidRPr="00990FF1">
                        <w:rPr>
                          <w:rFonts w:ascii="Consolas" w:eastAsia="Times New Roman" w:hAnsi="Consolas" w:cs="Times New Roman"/>
                          <w:color w:val="000000"/>
                          <w:kern w:val="0"/>
                          <w:sz w:val="18"/>
                          <w:szCs w:val="18"/>
                          <w:bdr w:val="none" w:sz="0" w:space="0" w:color="auto" w:frame="1"/>
                          <w:lang w:val="en-US"/>
                        </w:rPr>
                        <w:t>&lt;</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ComposedPath&amp;&gt;(other);  </w:t>
                      </w:r>
                    </w:p>
                    <w:p w:rsidR="00D14570" w:rsidRPr="00990FF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return</w:t>
                      </w:r>
                      <w:r w:rsidRPr="00990FF1">
                        <w:rPr>
                          <w:rFonts w:ascii="Consolas" w:eastAsia="Times New Roman" w:hAnsi="Consolas" w:cs="Times New Roman"/>
                          <w:color w:val="000000"/>
                          <w:kern w:val="0"/>
                          <w:sz w:val="18"/>
                          <w:szCs w:val="18"/>
                          <w:bdr w:val="none" w:sz="0" w:space="0" w:color="auto" w:frame="1"/>
                          <w:lang w:val="en-US"/>
                        </w:rPr>
                        <w:t> elements-&gt;Equals(*other_derived.elements);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equals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std::ostream&amp; ComposedPath::print(std::ostream&amp; os)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os &lt;&lt; </w:t>
                      </w:r>
                      <w:r w:rsidRPr="00167A31">
                        <w:rPr>
                          <w:rFonts w:ascii="Consolas" w:eastAsia="Times New Roman" w:hAnsi="Consolas" w:cs="Times New Roman"/>
                          <w:color w:val="0000FF"/>
                          <w:kern w:val="0"/>
                          <w:sz w:val="18"/>
                          <w:szCs w:val="18"/>
                          <w:bdr w:val="none" w:sz="0" w:space="0" w:color="auto" w:frame="1"/>
                        </w:rPr>
                        <w:t>"Trajet Composé :"</w:t>
                      </w:r>
                      <w:r w:rsidRPr="00167A31">
                        <w:rPr>
                          <w:rFonts w:ascii="Consolas" w:eastAsia="Times New Roman" w:hAnsi="Consolas" w:cs="Times New Roman"/>
                          <w:color w:val="000000"/>
                          <w:kern w:val="0"/>
                          <w:sz w:val="18"/>
                          <w:szCs w:val="18"/>
                          <w:bdr w:val="none" w:sz="0" w:space="0" w:color="auto" w:frame="1"/>
                        </w:rPr>
                        <w:t> &lt;&lt; endl;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return</w:t>
                      </w:r>
                      <w:r w:rsidRPr="00990FF1">
                        <w:rPr>
                          <w:rFonts w:ascii="Consolas" w:eastAsia="Times New Roman" w:hAnsi="Consolas" w:cs="Times New Roman"/>
                          <w:color w:val="000000"/>
                          <w:kern w:val="0"/>
                          <w:sz w:val="18"/>
                          <w:szCs w:val="18"/>
                          <w:bdr w:val="none" w:sz="0" w:space="0" w:color="auto" w:frame="1"/>
                          <w:lang w:val="en-US"/>
                        </w:rPr>
                        <w:t> elements-&gt;Print(os, </w:t>
                      </w:r>
                      <w:r w:rsidRPr="00990FF1">
                        <w:rPr>
                          <w:rFonts w:ascii="Consolas" w:eastAsia="Times New Roman" w:hAnsi="Consolas" w:cs="Times New Roman"/>
                          <w:b/>
                          <w:bCs/>
                          <w:color w:val="006699"/>
                          <w:kern w:val="0"/>
                          <w:sz w:val="18"/>
                          <w:szCs w:val="18"/>
                          <w:bdr w:val="none" w:sz="0" w:space="0" w:color="auto" w:frame="1"/>
                          <w:lang w:val="en-US"/>
                        </w:rPr>
                        <w:t>false</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true</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print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swap(ComposedPath&amp; first, ComposedPath&amp; second)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PathArray tmp = *(first.elements);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*(first.elements) = *(second.elements);  </w:t>
                      </w:r>
                    </w:p>
                    <w:p w:rsidR="00D14570" w:rsidRPr="00167A31" w:rsidRDefault="00D14570" w:rsidP="00167A31">
                      <w:pPr>
                        <w:widowControl/>
                        <w:numPr>
                          <w:ilvl w:val="0"/>
                          <w:numId w:val="3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*(second.elements) = tmp;  </w:t>
                      </w:r>
                    </w:p>
                    <w:p w:rsidR="00D14570" w:rsidRPr="00167A31" w:rsidRDefault="00D14570" w:rsidP="00167A31">
                      <w:pPr>
                        <w:widowControl/>
                        <w:numPr>
                          <w:ilvl w:val="0"/>
                          <w:numId w:val="3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Fin de swap</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v:textbox>
                <w10:wrap type="square" anchorx="margin"/>
                <w10:anchorlock/>
              </v:shape>
            </w:pict>
          </mc:Fallback>
        </mc:AlternateContent>
      </w:r>
      <w:proofErr w:type="spellStart"/>
      <w:r>
        <w:t>PathArray</w:t>
      </w:r>
      <w:bookmarkEnd w:id="222"/>
      <w:proofErr w:type="spellEnd"/>
    </w:p>
    <w:p w:rsidR="00167A31" w:rsidRDefault="00167A31" w:rsidP="00167A31">
      <w:pPr>
        <w:pStyle w:val="MonTitreSousSousSection"/>
      </w:pPr>
      <w:bookmarkStart w:id="223" w:name="_Toc526867121"/>
      <w:r>
        <w:lastRenderedPageBreak/>
        <w:t>Fichier d’en-tête (</w:t>
      </w:r>
      <w:proofErr w:type="spellStart"/>
      <w:r>
        <w:t>PathArray.h</w:t>
      </w:r>
      <w:proofErr w:type="spellEnd"/>
      <w:r>
        <w:t>)</w:t>
      </w:r>
      <w:bookmarkEnd w:id="223"/>
    </w:p>
    <w:p w:rsidR="003B7D1C" w:rsidRDefault="00167A31" w:rsidP="00167A31">
      <w:pPr>
        <w:pStyle w:val="MonParagraphe"/>
      </w:pPr>
      <w:r>
        <w:rPr>
          <w:noProof/>
        </w:rPr>
        <mc:AlternateContent>
          <mc:Choice Requires="wps">
            <w:drawing>
              <wp:anchor distT="45720" distB="45720" distL="114300" distR="114300" simplePos="0" relativeHeight="251711488" behindDoc="0" locked="1" layoutInCell="1" allowOverlap="1" wp14:anchorId="57236DBF" wp14:editId="0536288F">
                <wp:simplePos x="0" y="0"/>
                <wp:positionH relativeFrom="margin">
                  <wp:posOffset>3810</wp:posOffset>
                </wp:positionH>
                <wp:positionV relativeFrom="paragraph">
                  <wp:posOffset>271780</wp:posOffset>
                </wp:positionV>
                <wp:extent cx="6277610" cy="7827010"/>
                <wp:effectExtent l="0" t="0" r="27940" b="2159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7610" cy="7827010"/>
                        </a:xfrm>
                        <a:prstGeom prst="rect">
                          <a:avLst/>
                        </a:prstGeom>
                        <a:solidFill>
                          <a:srgbClr val="FFFFFF"/>
                        </a:solidFill>
                        <a:ln w="9525">
                          <a:solidFill>
                            <a:srgbClr val="000000"/>
                          </a:solidFill>
                          <a:miter lim="800000"/>
                          <a:headEnd/>
                          <a:tailEnd/>
                        </a:ln>
                      </wps:spPr>
                      <wps:txbx>
                        <w:txbxContent>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PathArray  -  description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début                : 27/09/2018</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copyright            : (C) 2018 par Valentin Wallyn et Balthazar Frolin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e-mail               : ...@insa-lyon.fr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Interface de la classe &lt;PathArray&gt; (fichier PathArray.h)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 ! defined ( PATHARRAY_H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#define PATHARRAY_H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Interfaces utilisées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#include &lt;iostream&gt;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#include "../Path/Path.h"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Constantes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2E8B57"/>
                                <w:kern w:val="0"/>
                                <w:sz w:val="18"/>
                                <w:szCs w:val="18"/>
                                <w:bdr w:val="none" w:sz="0" w:space="0" w:color="auto" w:frame="1"/>
                              </w:rPr>
                              <w:t>int</w:t>
                            </w:r>
                            <w:r w:rsidRPr="00167A31">
                              <w:rPr>
                                <w:rFonts w:ascii="Consolas" w:eastAsia="Times New Roman" w:hAnsi="Consolas" w:cs="Times New Roman"/>
                                <w:color w:val="000000"/>
                                <w:kern w:val="0"/>
                                <w:sz w:val="18"/>
                                <w:szCs w:val="18"/>
                                <w:bdr w:val="none" w:sz="0" w:space="0" w:color="auto" w:frame="1"/>
                              </w:rPr>
                              <w:t> MAX_SIZE = 10;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Types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Rôle de la classe &lt;PathArray&gt;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Collection permettant la gestion dynamique de trajets (Path)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class</w:t>
                            </w:r>
                            <w:r w:rsidRPr="00167A31">
                              <w:rPr>
                                <w:rFonts w:ascii="Consolas" w:eastAsia="Times New Roman" w:hAnsi="Consolas" w:cs="Times New Roman"/>
                                <w:color w:val="000000"/>
                                <w:kern w:val="0"/>
                                <w:sz w:val="18"/>
                                <w:szCs w:val="18"/>
                                <w:bdr w:val="none" w:sz="0" w:space="0" w:color="auto" w:frame="1"/>
                              </w:rPr>
                              <w:t> PathArray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PUBLIC</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public</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Méthodes publiques</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otherPathArray)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Compare le contenu de la collection avec une autre collection PathArray.</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les collections sont égales,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otherPathArray : collection à comparer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Add(Path* pathToAdd);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Ajoute un trajet à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false si un trajet similaire est déjà présent dans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true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pathToAdd : trajet à ajouter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pathToAdd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167A31">
                              <w:rPr>
                                <w:rFonts w:ascii="Consolas" w:eastAsia="Times New Roman" w:hAnsi="Consolas" w:cs="Times New Roman"/>
                                <w:color w:val="000000"/>
                                <w:kern w:val="0"/>
                                <w:sz w:val="18"/>
                                <w:szCs w:val="18"/>
                                <w:bdr w:val="none" w:sz="0" w:space="0" w:color="auto" w:frame="1"/>
                              </w:rPr>
                              <w:t>    </w:t>
                            </w: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Adjust(</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delta);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Ajuste la taille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delta : offset de la taille de la collection. Si delta &gt; 0, la taille de la</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collection s'agrandit de delta. Sinon, la taille de la collection se réduit de la valeur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de delta, dans la limite du nombre d'éléments déjà présent.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36DBF" id="_x0000_s1049" type="#_x0000_t202" style="position:absolute;left:0;text-align:left;margin-left:.3pt;margin-top:21.4pt;width:494.3pt;height:616.3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">
                <v:textbox>
                  <w:txbxContent>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PathArray  -  description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début                : 27/09/2018</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copyright            : (C) 2018 par Valentin Wallyn et Balthazar Frolin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e-mail               : ...@insa-lyon.fr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Interface de la classe &lt;PathArray&gt; (fichier PathArray.h)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#if ! defined ( PATHARRAY_H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#define PATHARRAY_H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Interfaces utilisées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#include &lt;iostream&gt;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808080"/>
                          <w:kern w:val="0"/>
                          <w:sz w:val="18"/>
                          <w:szCs w:val="18"/>
                          <w:bdr w:val="none" w:sz="0" w:space="0" w:color="auto" w:frame="1"/>
                        </w:rPr>
                        <w:t>#include "../Path/Path.h"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Constantes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2E8B57"/>
                          <w:kern w:val="0"/>
                          <w:sz w:val="18"/>
                          <w:szCs w:val="18"/>
                          <w:bdr w:val="none" w:sz="0" w:space="0" w:color="auto" w:frame="1"/>
                        </w:rPr>
                        <w:t>int</w:t>
                      </w:r>
                      <w:r w:rsidRPr="00167A31">
                        <w:rPr>
                          <w:rFonts w:ascii="Consolas" w:eastAsia="Times New Roman" w:hAnsi="Consolas" w:cs="Times New Roman"/>
                          <w:color w:val="000000"/>
                          <w:kern w:val="0"/>
                          <w:sz w:val="18"/>
                          <w:szCs w:val="18"/>
                          <w:bdr w:val="none" w:sz="0" w:space="0" w:color="auto" w:frame="1"/>
                        </w:rPr>
                        <w:t> MAX_SIZE = 10;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Types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Rôle de la classe &lt;PathArray&gt;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Collection permettant la gestion dynamique de trajets (Path)</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class</w:t>
                      </w:r>
                      <w:r w:rsidRPr="00167A31">
                        <w:rPr>
                          <w:rFonts w:ascii="Consolas" w:eastAsia="Times New Roman" w:hAnsi="Consolas" w:cs="Times New Roman"/>
                          <w:color w:val="000000"/>
                          <w:kern w:val="0"/>
                          <w:sz w:val="18"/>
                          <w:szCs w:val="18"/>
                          <w:bdr w:val="none" w:sz="0" w:space="0" w:color="auto" w:frame="1"/>
                        </w:rPr>
                        <w:t> PathArray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PUBLIC</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006699"/>
                          <w:kern w:val="0"/>
                          <w:sz w:val="18"/>
                          <w:szCs w:val="18"/>
                          <w:bdr w:val="none" w:sz="0" w:space="0" w:color="auto" w:frame="1"/>
                        </w:rPr>
                        <w:t>public</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Méthodes publiques</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otherPathArray)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Compare le contenu de la collection avec une autre collection PathArray.</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les collections sont égales,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otherPathArray : collection à comparer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Add(Path* pathToAdd);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Ajoute un trajet à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false si un trajet similaire est déjà présent dans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true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pathToAdd : trajet à ajouter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pathToAdd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167A31">
                        <w:rPr>
                          <w:rFonts w:ascii="Consolas" w:eastAsia="Times New Roman" w:hAnsi="Consolas" w:cs="Times New Roman"/>
                          <w:color w:val="000000"/>
                          <w:kern w:val="0"/>
                          <w:sz w:val="18"/>
                          <w:szCs w:val="18"/>
                          <w:bdr w:val="none" w:sz="0" w:space="0" w:color="auto" w:frame="1"/>
                        </w:rPr>
                        <w:t>    </w:t>
                      </w: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Adjust(</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delta);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Ajuste la taille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delta : offset de la taille de la collection. Si delta &gt; 0, la taille de la</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collection s'agrandit de delta. Sinon, la taille de la collection se réduit de la valeur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de delta, dans la limite du nombre d'éléments déjà présent.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v:textbox>
                <w10:wrap type="square" anchorx="margin"/>
                <w10:anchorlock/>
              </v:shape>
            </w:pict>
          </mc:Fallback>
        </mc:AlternateContent>
      </w:r>
      <w:r w:rsidR="003B7D1C">
        <w:br w:type="page"/>
      </w:r>
    </w:p>
    <w:bookmarkStart w:id="224" w:name="_Toc526867122"/>
    <w:p w:rsidR="00167A31" w:rsidRDefault="00167A31" w:rsidP="00167A31">
      <w:pPr>
        <w:pStyle w:val="MonTitreSousSection"/>
        <w:numPr>
          <w:ilvl w:val="0"/>
          <w:numId w:val="0"/>
        </w:numPr>
      </w:pPr>
      <w:r>
        <w:rPr>
          <w:noProof/>
        </w:rPr>
        <w:lastRenderedPageBreak/>
        <mc:AlternateContent>
          <mc:Choice Requires="wps">
            <w:drawing>
              <wp:anchor distT="45720" distB="45720" distL="114300" distR="114300" simplePos="0" relativeHeight="251713536" behindDoc="0" locked="1" layoutInCell="1" allowOverlap="1" wp14:anchorId="616A9C5F" wp14:editId="51FDD42F">
                <wp:simplePos x="0" y="0"/>
                <wp:positionH relativeFrom="margin">
                  <wp:posOffset>0</wp:posOffset>
                </wp:positionH>
                <wp:positionV relativeFrom="paragraph">
                  <wp:posOffset>118745</wp:posOffset>
                </wp:positionV>
                <wp:extent cx="6303010" cy="8131810"/>
                <wp:effectExtent l="0" t="0" r="21590" b="2159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131810"/>
                        </a:xfrm>
                        <a:prstGeom prst="rect">
                          <a:avLst/>
                        </a:prstGeom>
                        <a:solidFill>
                          <a:srgbClr val="FFFFFF"/>
                        </a:solidFill>
                        <a:ln w="9525">
                          <a:solidFill>
                            <a:srgbClr val="000000"/>
                          </a:solidFill>
                          <a:miter lim="800000"/>
                          <a:headEnd/>
                          <a:tailEnd/>
                        </a:ln>
                      </wps:spPr>
                      <wps:txbx>
                        <w:txbxContent>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Remove(Path* element);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Retire un trajet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l'objet a pu être supprimé,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element : trajet à supprimer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element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167A31">
                              <w:rPr>
                                <w:rFonts w:ascii="Consolas" w:eastAsia="Times New Roman" w:hAnsi="Consolas" w:cs="Times New Roman"/>
                                <w:color w:val="000000"/>
                                <w:kern w:val="0"/>
                                <w:sz w:val="18"/>
                                <w:szCs w:val="18"/>
                                <w:bdr w:val="none" w:sz="0" w:space="0" w:color="auto" w:frame="1"/>
                              </w:rPr>
                              <w:t>    </w:t>
                            </w: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Remove(</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otherPathArray);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Retire un ensemble de trajets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le nombre d'éléments effectivement supprimés.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otherPathArray : ensemble de trajets à supprimer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Contains(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 value)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Teste si un trajet est présent dans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le trajet est présent dans la collection,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value : Trajet à tester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value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167A31">
                              <w:rPr>
                                <w:rFonts w:ascii="Consolas" w:eastAsia="Times New Roman" w:hAnsi="Consolas" w:cs="Times New Roman"/>
                                <w:color w:val="000000"/>
                                <w:kern w:val="0"/>
                                <w:sz w:val="18"/>
                                <w:szCs w:val="18"/>
                                <w:bdr w:val="none" w:sz="0" w:space="0" w:color="auto" w:frame="1"/>
                              </w:rPr>
                              <w:t>    </w:t>
                            </w: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GetSize(</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la taille courante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GetMaxSize(</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la taille maximale actuelle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 Get(</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index)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un élément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index : indice de l'élément à retourner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0 &lt;= index &lt; size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std::ostream&amp; Print(std::ostream&amp; os,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advanced = </w:t>
                            </w:r>
                            <w:r w:rsidRPr="00990FF1">
                              <w:rPr>
                                <w:rFonts w:ascii="Consolas" w:eastAsia="Times New Roman" w:hAnsi="Consolas" w:cs="Times New Roman"/>
                                <w:b/>
                                <w:bCs/>
                                <w:color w:val="006699"/>
                                <w:kern w:val="0"/>
                                <w:sz w:val="18"/>
                                <w:szCs w:val="18"/>
                                <w:bdr w:val="none" w:sz="0" w:space="0" w:color="auto" w:frame="1"/>
                                <w:lang w:val="en-US"/>
                              </w:rPr>
                              <w:t>false</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composed = </w:t>
                            </w:r>
                            <w:r w:rsidRPr="00990FF1">
                              <w:rPr>
                                <w:rFonts w:ascii="Consolas" w:eastAsia="Times New Roman" w:hAnsi="Consolas" w:cs="Times New Roman"/>
                                <w:b/>
                                <w:bCs/>
                                <w:color w:val="006699"/>
                                <w:kern w:val="0"/>
                                <w:sz w:val="18"/>
                                <w:szCs w:val="18"/>
                                <w:bdr w:val="none" w:sz="0" w:space="0" w:color="auto" w:frame="1"/>
                                <w:lang w:val="en-US"/>
                              </w:rPr>
                              <w:t>false</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Ecrit une représentation en chaîne de caractères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sur un flux standard.</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os : flux standard sur lequel écrire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Surcharge d'opérateurs</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PathArray&amp; operator=(</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other);  </w:t>
                            </w:r>
                          </w:p>
                          <w:p w:rsidR="00D14570" w:rsidRPr="00990FF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Constructeurs - destructeur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PathArray(</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PathArray &amp; otherPathArray);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(constructeur de copie)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Constructeur simple qui copie chaque attributs de "other" dans un nouveau objet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A9C5F" id="_x0000_s1050" type="#_x0000_t202" style="position:absolute;margin-left:0;margin-top:9.35pt;width:496.3pt;height:640.3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">
                <v:textbox>
                  <w:txbxContent>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b/>
                          <w:bCs/>
                          <w:color w:val="2E8B57"/>
                          <w:kern w:val="0"/>
                          <w:sz w:val="18"/>
                          <w:szCs w:val="18"/>
                          <w:bdr w:val="none" w:sz="0" w:space="0" w:color="auto" w:frame="1"/>
                        </w:rPr>
                        <w:t>bool</w:t>
                      </w:r>
                      <w:r w:rsidRPr="00167A31">
                        <w:rPr>
                          <w:rFonts w:ascii="Consolas" w:eastAsia="Times New Roman" w:hAnsi="Consolas" w:cs="Times New Roman"/>
                          <w:color w:val="000000"/>
                          <w:kern w:val="0"/>
                          <w:sz w:val="18"/>
                          <w:szCs w:val="18"/>
                          <w:bdr w:val="none" w:sz="0" w:space="0" w:color="auto" w:frame="1"/>
                        </w:rPr>
                        <w:t> Remove(Path* element);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Retire un trajet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l'objet a pu être supprimé,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element : trajet à supprimer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element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167A31">
                        <w:rPr>
                          <w:rFonts w:ascii="Consolas" w:eastAsia="Times New Roman" w:hAnsi="Consolas" w:cs="Times New Roman"/>
                          <w:color w:val="000000"/>
                          <w:kern w:val="0"/>
                          <w:sz w:val="18"/>
                          <w:szCs w:val="18"/>
                          <w:bdr w:val="none" w:sz="0" w:space="0" w:color="auto" w:frame="1"/>
                        </w:rPr>
                        <w:t>    </w:t>
                      </w: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Remove(</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otherPathArray);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Retire un ensemble de trajets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le nombre d'éléments effectivement supprimés.</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otherPathArray : ensemble de trajets à supprimer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Contains(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 value)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Teste si un trajet est présent dans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Renvoie true si le trajet est présent dans la collection, false sinon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value : Trajet à tester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value pointe vers un objet Path valide</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167A31">
                        <w:rPr>
                          <w:rFonts w:ascii="Consolas" w:eastAsia="Times New Roman" w:hAnsi="Consolas" w:cs="Times New Roman"/>
                          <w:color w:val="000000"/>
                          <w:kern w:val="0"/>
                          <w:sz w:val="18"/>
                          <w:szCs w:val="18"/>
                          <w:bdr w:val="none" w:sz="0" w:space="0" w:color="auto" w:frame="1"/>
                        </w:rPr>
                        <w:t>    </w:t>
                      </w: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GetSize(</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la taille courante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GetMaxSize(</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la taille maximale actuelle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 Get(</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index)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Retourne un élément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index : indice de l'élément à retourner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0 &lt;= index &lt; size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std::ostream&amp; Print(std::ostream&amp; os,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advanced = </w:t>
                      </w:r>
                      <w:r w:rsidRPr="00990FF1">
                        <w:rPr>
                          <w:rFonts w:ascii="Consolas" w:eastAsia="Times New Roman" w:hAnsi="Consolas" w:cs="Times New Roman"/>
                          <w:b/>
                          <w:bCs/>
                          <w:color w:val="006699"/>
                          <w:kern w:val="0"/>
                          <w:sz w:val="18"/>
                          <w:szCs w:val="18"/>
                          <w:bdr w:val="none" w:sz="0" w:space="0" w:color="auto" w:frame="1"/>
                          <w:lang w:val="en-US"/>
                        </w:rPr>
                        <w:t>false</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composed = </w:t>
                      </w:r>
                      <w:r w:rsidRPr="00990FF1">
                        <w:rPr>
                          <w:rFonts w:ascii="Consolas" w:eastAsia="Times New Roman" w:hAnsi="Consolas" w:cs="Times New Roman"/>
                          <w:b/>
                          <w:bCs/>
                          <w:color w:val="006699"/>
                          <w:kern w:val="0"/>
                          <w:sz w:val="18"/>
                          <w:szCs w:val="18"/>
                          <w:bdr w:val="none" w:sz="0" w:space="0" w:color="auto" w:frame="1"/>
                          <w:lang w:val="en-US"/>
                        </w:rPr>
                        <w:t>false</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167A31">
                        <w:rPr>
                          <w:rFonts w:ascii="Consolas" w:eastAsia="Times New Roman" w:hAnsi="Consolas" w:cs="Times New Roman"/>
                          <w:color w:val="008200"/>
                          <w:kern w:val="0"/>
                          <w:sz w:val="18"/>
                          <w:szCs w:val="18"/>
                          <w:bdr w:val="none" w:sz="0" w:space="0" w:color="auto" w:frame="1"/>
                        </w:rPr>
                        <w:t>// Mode d'emploi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Ecrit une représentation en chaîne de caractères de la collection</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sur un flux standard.</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&gt; os : flux standard sur lequel écrire</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Surcharge d'opérateurs</w:t>
                      </w:r>
                      <w:r w:rsidRPr="00167A31">
                        <w:rPr>
                          <w:rFonts w:ascii="Consolas" w:eastAsia="Times New Roman" w:hAnsi="Consolas" w:cs="Times New Roman"/>
                          <w:color w:val="000000"/>
                          <w:kern w:val="0"/>
                          <w:sz w:val="18"/>
                          <w:szCs w:val="18"/>
                          <w:bdr w:val="none" w:sz="0" w:space="0" w:color="auto" w:frame="1"/>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PathArray&amp; operator=(</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other);  </w:t>
                      </w:r>
                    </w:p>
                    <w:p w:rsidR="00D14570" w:rsidRPr="00990FF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8200"/>
                          <w:kern w:val="0"/>
                          <w:sz w:val="18"/>
                          <w:szCs w:val="18"/>
                          <w:bdr w:val="none" w:sz="0" w:space="0" w:color="auto" w:frame="1"/>
                        </w:rPr>
                        <w:t>//-------------------------------------------- Constructeurs - destructeur</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PathArray(</w:t>
                      </w:r>
                      <w:r w:rsidRPr="00167A31">
                        <w:rPr>
                          <w:rFonts w:ascii="Consolas" w:eastAsia="Times New Roman" w:hAnsi="Consolas" w:cs="Times New Roman"/>
                          <w:b/>
                          <w:bCs/>
                          <w:color w:val="006699"/>
                          <w:kern w:val="0"/>
                          <w:sz w:val="18"/>
                          <w:szCs w:val="18"/>
                          <w:bdr w:val="none" w:sz="0" w:space="0" w:color="auto" w:frame="1"/>
                        </w:rPr>
                        <w:t>const</w:t>
                      </w:r>
                      <w:r w:rsidRPr="00167A31">
                        <w:rPr>
                          <w:rFonts w:ascii="Consolas" w:eastAsia="Times New Roman" w:hAnsi="Consolas" w:cs="Times New Roman"/>
                          <w:color w:val="000000"/>
                          <w:kern w:val="0"/>
                          <w:sz w:val="18"/>
                          <w:szCs w:val="18"/>
                          <w:bdr w:val="none" w:sz="0" w:space="0" w:color="auto" w:frame="1"/>
                        </w:rPr>
                        <w:t> PathArray &amp; otherPathArray);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Mode d'emploi (constructeur de copie)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Constructeur simple qui copie chaque attributs de "other" dans un nouveau objet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 Contrat :</w:t>
                      </w:r>
                      <w:r w:rsidRPr="00167A31">
                        <w:rPr>
                          <w:rFonts w:ascii="Consolas" w:eastAsia="Times New Roman" w:hAnsi="Consolas" w:cs="Times New Roman"/>
                          <w:color w:val="000000"/>
                          <w:kern w:val="0"/>
                          <w:sz w:val="18"/>
                          <w:szCs w:val="18"/>
                          <w:bdr w:val="none" w:sz="0" w:space="0" w:color="auto" w:frame="1"/>
                        </w:rPr>
                        <w:t>  </w:t>
                      </w:r>
                    </w:p>
                    <w:p w:rsidR="00D14570" w:rsidRPr="00167A31" w:rsidRDefault="00D14570" w:rsidP="00167A31">
                      <w:pPr>
                        <w:widowControl/>
                        <w:numPr>
                          <w:ilvl w:val="0"/>
                          <w:numId w:val="3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167A31">
                        <w:rPr>
                          <w:rFonts w:ascii="Consolas" w:eastAsia="Times New Roman" w:hAnsi="Consolas" w:cs="Times New Roman"/>
                          <w:color w:val="000000"/>
                          <w:kern w:val="0"/>
                          <w:sz w:val="18"/>
                          <w:szCs w:val="18"/>
                          <w:bdr w:val="none" w:sz="0" w:space="0" w:color="auto" w:frame="1"/>
                        </w:rPr>
                        <w:t>    </w:t>
                      </w:r>
                      <w:r w:rsidRPr="00167A31">
                        <w:rPr>
                          <w:rFonts w:ascii="Consolas" w:eastAsia="Times New Roman" w:hAnsi="Consolas" w:cs="Times New Roman"/>
                          <w:color w:val="008200"/>
                          <w:kern w:val="0"/>
                          <w:sz w:val="18"/>
                          <w:szCs w:val="18"/>
                          <w:bdr w:val="none" w:sz="0" w:space="0" w:color="auto" w:frame="1"/>
                        </w:rPr>
                        <w:t>//</w:t>
                      </w:r>
                      <w:r w:rsidRPr="00167A31">
                        <w:rPr>
                          <w:rFonts w:ascii="Consolas" w:eastAsia="Times New Roman" w:hAnsi="Consolas" w:cs="Times New Roman"/>
                          <w:color w:val="000000"/>
                          <w:kern w:val="0"/>
                          <w:sz w:val="18"/>
                          <w:szCs w:val="18"/>
                          <w:bdr w:val="none" w:sz="0" w:space="0" w:color="auto" w:frame="1"/>
                        </w:rPr>
                        <w:t>  </w:t>
                      </w:r>
                    </w:p>
                    <w:p w:rsidR="00D14570" w:rsidRDefault="00D14570" w:rsidP="00167A31"/>
                  </w:txbxContent>
                </v:textbox>
                <w10:wrap type="square" anchorx="margin"/>
                <w10:anchorlock/>
              </v:shape>
            </w:pict>
          </mc:Fallback>
        </mc:AlternateContent>
      </w:r>
      <w:bookmarkEnd w:id="224"/>
    </w:p>
    <w:bookmarkStart w:id="225" w:name="_Toc526867123"/>
    <w:p w:rsidR="008E44ED" w:rsidRDefault="003B7D1C">
      <w:pPr>
        <w:pStyle w:val="MonTitreSousSousSection"/>
        <w:pPrChange w:id="226" w:author="vwallyn" w:date="2018-10-09T13:43:00Z">
          <w:pPr>
            <w:pStyle w:val="MonParagraphe"/>
          </w:pPr>
        </w:pPrChange>
      </w:pPr>
      <w:r>
        <w:rPr>
          <w:noProof/>
        </w:rPr>
        <w:lastRenderedPageBreak/>
        <mc:AlternateContent>
          <mc:Choice Requires="wps">
            <w:drawing>
              <wp:anchor distT="45720" distB="45720" distL="114300" distR="114300" simplePos="0" relativeHeight="251697152" behindDoc="0" locked="1" layoutInCell="1" allowOverlap="1" wp14:anchorId="45015706" wp14:editId="5F7460B6">
                <wp:simplePos x="0" y="0"/>
                <wp:positionH relativeFrom="margin">
                  <wp:align>left</wp:align>
                </wp:positionH>
                <wp:positionV relativeFrom="paragraph">
                  <wp:posOffset>125095</wp:posOffset>
                </wp:positionV>
                <wp:extent cx="6303010" cy="4521200"/>
                <wp:effectExtent l="0" t="0" r="21590" b="1270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4521200"/>
                        </a:xfrm>
                        <a:prstGeom prst="rect">
                          <a:avLst/>
                        </a:prstGeom>
                        <a:solidFill>
                          <a:srgbClr val="FFFFFF"/>
                        </a:solidFill>
                        <a:ln w="9525">
                          <a:solidFill>
                            <a:srgbClr val="000000"/>
                          </a:solidFill>
                          <a:miter lim="800000"/>
                          <a:headEnd/>
                          <a:tailEnd/>
                        </a:ln>
                      </wps:spPr>
                      <wps:txbx>
                        <w:txbxContent>
                          <w:p w:rsidR="00D14570" w:rsidRPr="00990FF1"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PathArray(</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maxSize = MAX_SIZE);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Constructeur basique qui alloue un tableau de taille "cardMax"</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maxSize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Taille maximal de la collection sans réallocation (par défaut : MAX_SIZE)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virtual</w:t>
                            </w:r>
                            <w:r w:rsidRPr="008E44ED">
                              <w:rPr>
                                <w:rFonts w:ascii="Consolas" w:eastAsia="Times New Roman" w:hAnsi="Consolas" w:cs="Times New Roman"/>
                                <w:color w:val="000000"/>
                                <w:kern w:val="0"/>
                                <w:sz w:val="18"/>
                                <w:szCs w:val="18"/>
                                <w:bdr w:val="none" w:sz="0" w:space="0" w:color="auto" w:frame="1"/>
                              </w:rPr>
                              <w:t> ~PathArray();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Destructeur basique qui désalloue le tableau elements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protected</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Attributs protégés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 ** elements;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maxSize;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Autres définitions dépendantes de &lt;PathArray&gt;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 // PATHARRAY_H</w:t>
                            </w:r>
                            <w:r w:rsidRPr="008E44ED">
                              <w:rPr>
                                <w:rFonts w:ascii="Consolas" w:eastAsia="Times New Roman" w:hAnsi="Consolas" w:cs="Times New Roman"/>
                                <w:color w:val="000000"/>
                                <w:kern w:val="0"/>
                                <w:sz w:val="18"/>
                                <w:szCs w:val="18"/>
                                <w:bdr w:val="none" w:sz="0" w:space="0" w:color="auto" w:frame="1"/>
                              </w:rPr>
                              <w:t>  </w:t>
                            </w:r>
                          </w:p>
                          <w:p w:rsidR="00D14570" w:rsidRDefault="00D14570" w:rsidP="003B7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15706" id="_x0000_s1051" type="#_x0000_t202" style="position:absolute;left:0;text-align:left;margin-left:0;margin-top:9.85pt;width:496.3pt;height:356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">
                <v:textbox>
                  <w:txbxContent>
                    <w:p w:rsidR="00D14570" w:rsidRPr="00990FF1"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PathArray(</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maxSize = MAX_SIZE);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Constructeur basique qui alloue un tableau de taille "cardMax"</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maxSize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Taille maximal de la collection sans réallocation (par défaut : MAX_SIZE)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virtual</w:t>
                      </w:r>
                      <w:r w:rsidRPr="008E44ED">
                        <w:rPr>
                          <w:rFonts w:ascii="Consolas" w:eastAsia="Times New Roman" w:hAnsi="Consolas" w:cs="Times New Roman"/>
                          <w:color w:val="000000"/>
                          <w:kern w:val="0"/>
                          <w:sz w:val="18"/>
                          <w:szCs w:val="18"/>
                          <w:bdr w:val="none" w:sz="0" w:space="0" w:color="auto" w:frame="1"/>
                        </w:rPr>
                        <w:t> ~PathArray();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Destructeur basique qui désalloue le tableau elements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protected</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Attributs protégés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 ** elements;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maxSize;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Autres définitions dépendantes de &lt;PathArray&gt;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 // PATHARRAY_H</w:t>
                      </w:r>
                      <w:r w:rsidRPr="008E44ED">
                        <w:rPr>
                          <w:rFonts w:ascii="Consolas" w:eastAsia="Times New Roman" w:hAnsi="Consolas" w:cs="Times New Roman"/>
                          <w:color w:val="000000"/>
                          <w:kern w:val="0"/>
                          <w:sz w:val="18"/>
                          <w:szCs w:val="18"/>
                          <w:bdr w:val="none" w:sz="0" w:space="0" w:color="auto" w:frame="1"/>
                        </w:rPr>
                        <w:t>  </w:t>
                      </w:r>
                    </w:p>
                    <w:p w:rsidR="00D14570" w:rsidRDefault="00D14570" w:rsidP="003B7D1C"/>
                  </w:txbxContent>
                </v:textbox>
                <w10:wrap type="square" anchorx="margin"/>
                <w10:anchorlock/>
              </v:shape>
            </w:pict>
          </mc:Fallback>
        </mc:AlternateContent>
      </w:r>
      <w:r w:rsidR="008E44ED">
        <w:t>Réalisation (PathArray.cpp)</w:t>
      </w:r>
      <w:bookmarkEnd w:id="225"/>
    </w:p>
    <w:p w:rsidR="008E44ED" w:rsidRDefault="008E44ED" w:rsidP="008E44ED">
      <w:pPr>
        <w:pStyle w:val="MonParagraphe"/>
      </w:pPr>
      <w:r>
        <w:rPr>
          <w:noProof/>
        </w:rPr>
        <mc:AlternateContent>
          <mc:Choice Requires="wps">
            <w:drawing>
              <wp:anchor distT="45720" distB="45720" distL="114300" distR="114300" simplePos="0" relativeHeight="251717632" behindDoc="0" locked="1" layoutInCell="1" allowOverlap="1" wp14:anchorId="58F9D18D" wp14:editId="02E8FF25">
                <wp:simplePos x="0" y="0"/>
                <wp:positionH relativeFrom="margin">
                  <wp:posOffset>-8890</wp:posOffset>
                </wp:positionH>
                <wp:positionV relativeFrom="paragraph">
                  <wp:posOffset>158115</wp:posOffset>
                </wp:positionV>
                <wp:extent cx="6362700" cy="2819400"/>
                <wp:effectExtent l="0" t="0" r="19050" b="19050"/>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8194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PathArray  -  description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début                : 27/09/2018</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copyright            : (C) 2018 par Valentin Wallyn et Balthazar Frolin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e-mail               : ...@insa-lyon.fr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Réalisation de la classe &lt;PathArray&gt; (fichier PathArray.cpp)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INCLUDE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Include système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&lt;iostream&gt;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using</w:t>
                            </w:r>
                            <w:r w:rsidRPr="008E44ED">
                              <w:rPr>
                                <w:rFonts w:ascii="Consolas" w:eastAsia="Times New Roman" w:hAnsi="Consolas" w:cs="Times New Roman"/>
                                <w:color w:val="000000"/>
                                <w:kern w:val="0"/>
                                <w:sz w:val="18"/>
                                <w:szCs w:val="18"/>
                                <w:bdr w:val="none" w:sz="0" w:space="0" w:color="auto" w:frame="1"/>
                              </w:rPr>
                              <w:t> std::cout;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using</w:t>
                            </w:r>
                            <w:r w:rsidRPr="008E44ED">
                              <w:rPr>
                                <w:rFonts w:ascii="Consolas" w:eastAsia="Times New Roman" w:hAnsi="Consolas" w:cs="Times New Roman"/>
                                <w:color w:val="000000"/>
                                <w:kern w:val="0"/>
                                <w:sz w:val="18"/>
                                <w:szCs w:val="18"/>
                                <w:bdr w:val="none" w:sz="0" w:space="0" w:color="auto" w:frame="1"/>
                              </w:rPr>
                              <w:t> std::endl;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Include personnel</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"PathArray.h"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Constantes</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9D18D" id="_x0000_s1052" type="#_x0000_t202" style="position:absolute;left:0;text-align:left;margin-left:-.7pt;margin-top:12.45pt;width:501pt;height:222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">
                <v:textbox>
                  <w:txbxContent>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8200"/>
                          <w:kern w:val="0"/>
                          <w:sz w:val="18"/>
                          <w:szCs w:val="18"/>
                          <w:bdr w:val="none" w:sz="0" w:space="0" w:color="auto" w:frame="1"/>
                        </w:rPr>
                        <w:t>  -  description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début                : 27/09/2018</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copyright            : (C) 2018 par Valentin Wallyn et Balthazar Frolin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e-mail               : ...@insa-lyon.fr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Réalisation de la classe &lt;</w:t>
                      </w:r>
                      <w:proofErr w:type="spellStart"/>
                      <w:r w:rsidRPr="008E44ED">
                        <w:rPr>
                          <w:rFonts w:ascii="Consolas" w:eastAsia="Times New Roman" w:hAnsi="Consolas" w:cs="Times New Roman"/>
                          <w:color w:val="008200"/>
                          <w:kern w:val="0"/>
                          <w:sz w:val="18"/>
                          <w:szCs w:val="18"/>
                          <w:bdr w:val="none" w:sz="0" w:space="0" w:color="auto" w:frame="1"/>
                        </w:rPr>
                        <w:t>PathArray</w:t>
                      </w:r>
                      <w:proofErr w:type="spellEnd"/>
                      <w:r w:rsidRPr="008E44ED">
                        <w:rPr>
                          <w:rFonts w:ascii="Consolas" w:eastAsia="Times New Roman" w:hAnsi="Consolas" w:cs="Times New Roman"/>
                          <w:color w:val="008200"/>
                          <w:kern w:val="0"/>
                          <w:sz w:val="18"/>
                          <w:szCs w:val="18"/>
                          <w:bdr w:val="none" w:sz="0" w:space="0" w:color="auto" w:frame="1"/>
                        </w:rPr>
                        <w:t>&gt; (fichier PathArray.cpp)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INCLUDE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Include</w:t>
                      </w:r>
                      <w:proofErr w:type="spellEnd"/>
                      <w:r w:rsidRPr="008E44ED">
                        <w:rPr>
                          <w:rFonts w:ascii="Consolas" w:eastAsia="Times New Roman" w:hAnsi="Consolas" w:cs="Times New Roman"/>
                          <w:color w:val="008200"/>
                          <w:kern w:val="0"/>
                          <w:sz w:val="18"/>
                          <w:szCs w:val="18"/>
                          <w:bdr w:val="none" w:sz="0" w:space="0" w:color="auto" w:frame="1"/>
                        </w:rPr>
                        <w:t> système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include</w:t>
                      </w:r>
                      <w:proofErr w:type="spellEnd"/>
                      <w:r w:rsidRPr="008E44ED">
                        <w:rPr>
                          <w:rFonts w:ascii="Consolas" w:eastAsia="Times New Roman" w:hAnsi="Consolas" w:cs="Times New Roman"/>
                          <w:color w:val="808080"/>
                          <w:kern w:val="0"/>
                          <w:sz w:val="18"/>
                          <w:szCs w:val="18"/>
                          <w:bdr w:val="none" w:sz="0" w:space="0" w:color="auto" w:frame="1"/>
                        </w:rPr>
                        <w:t> &lt;</w:t>
                      </w:r>
                      <w:proofErr w:type="spellStart"/>
                      <w:r w:rsidRPr="008E44ED">
                        <w:rPr>
                          <w:rFonts w:ascii="Consolas" w:eastAsia="Times New Roman" w:hAnsi="Consolas" w:cs="Times New Roman"/>
                          <w:color w:val="808080"/>
                          <w:kern w:val="0"/>
                          <w:sz w:val="18"/>
                          <w:szCs w:val="18"/>
                          <w:bdr w:val="none" w:sz="0" w:space="0" w:color="auto" w:frame="1"/>
                        </w:rPr>
                        <w:t>iostream</w:t>
                      </w:r>
                      <w:proofErr w:type="spellEnd"/>
                      <w:r w:rsidRPr="008E44ED">
                        <w:rPr>
                          <w:rFonts w:ascii="Consolas" w:eastAsia="Times New Roman" w:hAnsi="Consolas" w:cs="Times New Roman"/>
                          <w:color w:val="808080"/>
                          <w:kern w:val="0"/>
                          <w:sz w:val="18"/>
                          <w:szCs w:val="18"/>
                          <w:bdr w:val="none" w:sz="0" w:space="0" w:color="auto" w:frame="1"/>
                        </w:rPr>
                        <w:t>&gt;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using</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std</w:t>
                      </w:r>
                      <w:proofErr w:type="spellEnd"/>
                      <w:r w:rsidRPr="008E44ED">
                        <w:rPr>
                          <w:rFonts w:ascii="Consolas" w:eastAsia="Times New Roman" w:hAnsi="Consolas" w:cs="Times New Roman"/>
                          <w:color w:val="000000"/>
                          <w:kern w:val="0"/>
                          <w:sz w:val="18"/>
                          <w:szCs w:val="18"/>
                          <w:bdr w:val="none" w:sz="0" w:space="0" w:color="auto" w:frame="1"/>
                        </w:rPr>
                        <w:t>::cout;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8E44ED">
                        <w:rPr>
                          <w:rFonts w:ascii="Consolas" w:eastAsia="Times New Roman" w:hAnsi="Consolas" w:cs="Times New Roman"/>
                          <w:b/>
                          <w:bCs/>
                          <w:color w:val="006699"/>
                          <w:kern w:val="0"/>
                          <w:sz w:val="18"/>
                          <w:szCs w:val="18"/>
                          <w:bdr w:val="none" w:sz="0" w:space="0" w:color="auto" w:frame="1"/>
                        </w:rPr>
                        <w:t>using</w:t>
                      </w:r>
                      <w:proofErr w:type="spellEnd"/>
                      <w:r w:rsidRPr="008E44ED">
                        <w:rPr>
                          <w:rFonts w:ascii="Consolas" w:eastAsia="Times New Roman" w:hAnsi="Consolas" w:cs="Times New Roman"/>
                          <w:color w:val="000000"/>
                          <w:kern w:val="0"/>
                          <w:sz w:val="18"/>
                          <w:szCs w:val="18"/>
                          <w:bdr w:val="none" w:sz="0" w:space="0" w:color="auto" w:frame="1"/>
                        </w:rPr>
                        <w:t> </w:t>
                      </w:r>
                      <w:proofErr w:type="spellStart"/>
                      <w:r w:rsidRPr="008E44ED">
                        <w:rPr>
                          <w:rFonts w:ascii="Consolas" w:eastAsia="Times New Roman" w:hAnsi="Consolas" w:cs="Times New Roman"/>
                          <w:color w:val="000000"/>
                          <w:kern w:val="0"/>
                          <w:sz w:val="18"/>
                          <w:szCs w:val="18"/>
                          <w:bdr w:val="none" w:sz="0" w:space="0" w:color="auto" w:frame="1"/>
                        </w:rPr>
                        <w:t>std</w:t>
                      </w:r>
                      <w:proofErr w:type="spellEnd"/>
                      <w:r w:rsidRPr="008E44ED">
                        <w:rPr>
                          <w:rFonts w:ascii="Consolas" w:eastAsia="Times New Roman" w:hAnsi="Consolas" w:cs="Times New Roman"/>
                          <w:color w:val="000000"/>
                          <w:kern w:val="0"/>
                          <w:sz w:val="18"/>
                          <w:szCs w:val="18"/>
                          <w:bdr w:val="none" w:sz="0" w:space="0" w:color="auto" w:frame="1"/>
                        </w:rPr>
                        <w:t>::</w:t>
                      </w:r>
                      <w:proofErr w:type="spellStart"/>
                      <w:r w:rsidRPr="008E44ED">
                        <w:rPr>
                          <w:rFonts w:ascii="Consolas" w:eastAsia="Times New Roman" w:hAnsi="Consolas" w:cs="Times New Roman"/>
                          <w:color w:val="000000"/>
                          <w:kern w:val="0"/>
                          <w:sz w:val="18"/>
                          <w:szCs w:val="18"/>
                          <w:bdr w:val="none" w:sz="0" w:space="0" w:color="auto" w:frame="1"/>
                        </w:rPr>
                        <w:t>endl</w:t>
                      </w:r>
                      <w:proofErr w:type="spellEnd"/>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proofErr w:type="spellStart"/>
                      <w:r w:rsidRPr="008E44ED">
                        <w:rPr>
                          <w:rFonts w:ascii="Consolas" w:eastAsia="Times New Roman" w:hAnsi="Consolas" w:cs="Times New Roman"/>
                          <w:color w:val="008200"/>
                          <w:kern w:val="0"/>
                          <w:sz w:val="18"/>
                          <w:szCs w:val="18"/>
                          <w:bdr w:val="none" w:sz="0" w:space="0" w:color="auto" w:frame="1"/>
                        </w:rPr>
                        <w:t>Include</w:t>
                      </w:r>
                      <w:proofErr w:type="spellEnd"/>
                      <w:r w:rsidRPr="008E44ED">
                        <w:rPr>
                          <w:rFonts w:ascii="Consolas" w:eastAsia="Times New Roman" w:hAnsi="Consolas" w:cs="Times New Roman"/>
                          <w:color w:val="008200"/>
                          <w:kern w:val="0"/>
                          <w:sz w:val="18"/>
                          <w:szCs w:val="18"/>
                          <w:bdr w:val="none" w:sz="0" w:space="0" w:color="auto" w:frame="1"/>
                        </w:rPr>
                        <w:t> personnel</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w:t>
                      </w:r>
                      <w:proofErr w:type="spellStart"/>
                      <w:r w:rsidRPr="008E44ED">
                        <w:rPr>
                          <w:rFonts w:ascii="Consolas" w:eastAsia="Times New Roman" w:hAnsi="Consolas" w:cs="Times New Roman"/>
                          <w:color w:val="808080"/>
                          <w:kern w:val="0"/>
                          <w:sz w:val="18"/>
                          <w:szCs w:val="18"/>
                          <w:bdr w:val="none" w:sz="0" w:space="0" w:color="auto" w:frame="1"/>
                        </w:rPr>
                        <w:t>include</w:t>
                      </w:r>
                      <w:proofErr w:type="spellEnd"/>
                      <w:r w:rsidRPr="008E44ED">
                        <w:rPr>
                          <w:rFonts w:ascii="Consolas" w:eastAsia="Times New Roman" w:hAnsi="Consolas" w:cs="Times New Roman"/>
                          <w:color w:val="808080"/>
                          <w:kern w:val="0"/>
                          <w:sz w:val="18"/>
                          <w:szCs w:val="18"/>
                          <w:bdr w:val="none" w:sz="0" w:space="0" w:color="auto" w:frame="1"/>
                        </w:rPr>
                        <w:t> "</w:t>
                      </w:r>
                      <w:proofErr w:type="spellStart"/>
                      <w:r w:rsidRPr="008E44ED">
                        <w:rPr>
                          <w:rFonts w:ascii="Consolas" w:eastAsia="Times New Roman" w:hAnsi="Consolas" w:cs="Times New Roman"/>
                          <w:color w:val="808080"/>
                          <w:kern w:val="0"/>
                          <w:sz w:val="18"/>
                          <w:szCs w:val="18"/>
                          <w:bdr w:val="none" w:sz="0" w:space="0" w:color="auto" w:frame="1"/>
                        </w:rPr>
                        <w:t>PathArray.h</w:t>
                      </w:r>
                      <w:proofErr w:type="spellEnd"/>
                      <w:r w:rsidRPr="008E44ED">
                        <w:rPr>
                          <w:rFonts w:ascii="Consolas" w:eastAsia="Times New Roman" w:hAnsi="Consolas" w:cs="Times New Roman"/>
                          <w:color w:val="80808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Constantes</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rsidP="008E44ED">
      <w:pPr>
        <w:pStyle w:val="MonParagraphe"/>
      </w:pPr>
      <w:r>
        <w:rPr>
          <w:noProof/>
        </w:rPr>
        <w:lastRenderedPageBreak/>
        <mc:AlternateContent>
          <mc:Choice Requires="wps">
            <w:drawing>
              <wp:anchor distT="45720" distB="45720" distL="114300" distR="114300" simplePos="0" relativeHeight="251719680" behindDoc="0" locked="1" layoutInCell="1" allowOverlap="1" wp14:anchorId="7857238C" wp14:editId="41FBAB78">
                <wp:simplePos x="0" y="0"/>
                <wp:positionH relativeFrom="margin">
                  <wp:posOffset>0</wp:posOffset>
                </wp:positionH>
                <wp:positionV relativeFrom="paragraph">
                  <wp:posOffset>4445</wp:posOffset>
                </wp:positionV>
                <wp:extent cx="6303010" cy="8331200"/>
                <wp:effectExtent l="0" t="0" r="21590" b="1270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publiques</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PathArray::Contains(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990FF1"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(*elements[j] == *path)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Contains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PathArray::GetSize(</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GetSize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PathArray::GetMaxSize(</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maxSize;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GetMaxSize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 PathArray::Get(</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index)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elements[index];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GetMaxSize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std::ostream&amp; PathArray::Print(std::ostream&amp; os,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advanced,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composed)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(advanced)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(size &gt; 0)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- 1; j++)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*elements[j] &lt;&lt; std::endl;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w:t>
                            </w:r>
                            <w:r w:rsidRPr="008E44ED">
                              <w:rPr>
                                <w:rFonts w:ascii="Consolas" w:eastAsia="Times New Roman" w:hAnsi="Consolas" w:cs="Times New Roman"/>
                                <w:color w:val="0000FF"/>
                                <w:kern w:val="0"/>
                                <w:sz w:val="18"/>
                                <w:szCs w:val="18"/>
                                <w:bdr w:val="none" w:sz="0" w:space="0" w:color="auto" w:frame="1"/>
                              </w:rPr>
                              <w:t>"ou"</w:t>
                            </w:r>
                            <w:r w:rsidRPr="008E44ED">
                              <w:rPr>
                                <w:rFonts w:ascii="Consolas" w:eastAsia="Times New Roman" w:hAnsi="Consolas" w:cs="Times New Roman"/>
                                <w:color w:val="000000"/>
                                <w:kern w:val="0"/>
                                <w:sz w:val="18"/>
                                <w:szCs w:val="18"/>
                                <w:bdr w:val="none" w:sz="0" w:space="0" w:color="auto" w:frame="1"/>
                              </w:rPr>
                              <w:t> &lt;&lt; endl &lt;&lt; endl;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*elements[size-1];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7238C" id="_x0000_s1053" type="#_x0000_t202" style="position:absolute;left:0;text-align:left;margin-left:0;margin-top:.35pt;width:496.3pt;height:656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">
                <v:textbox>
                  <w:txbxContent>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publiques</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PathArray::Contains(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 path)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990FF1"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(*elements[j] == *path)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Contains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PathArray::GetSize(</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GetSize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PathArray::GetMaxSize(</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maxSize;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GetMaxSize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 PathArray::Get(</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index)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elements[index];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GetMaxSize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std::ostream&amp; PathArray::Print(std::ostream&amp; os,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advanced,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composed)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(advanced)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(size &gt; 0)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- 1; j++)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*elements[j] &lt;&lt; std::endl;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w:t>
                      </w:r>
                      <w:r w:rsidRPr="008E44ED">
                        <w:rPr>
                          <w:rFonts w:ascii="Consolas" w:eastAsia="Times New Roman" w:hAnsi="Consolas" w:cs="Times New Roman"/>
                          <w:color w:val="0000FF"/>
                          <w:kern w:val="0"/>
                          <w:sz w:val="18"/>
                          <w:szCs w:val="18"/>
                          <w:bdr w:val="none" w:sz="0" w:space="0" w:color="auto" w:frame="1"/>
                        </w:rPr>
                        <w:t>"ou"</w:t>
                      </w:r>
                      <w:r w:rsidRPr="008E44ED">
                        <w:rPr>
                          <w:rFonts w:ascii="Consolas" w:eastAsia="Times New Roman" w:hAnsi="Consolas" w:cs="Times New Roman"/>
                          <w:color w:val="000000"/>
                          <w:kern w:val="0"/>
                          <w:sz w:val="18"/>
                          <w:szCs w:val="18"/>
                          <w:bdr w:val="none" w:sz="0" w:space="0" w:color="auto" w:frame="1"/>
                        </w:rPr>
                        <w:t> &lt;&lt; endl &lt;&lt; endl;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*elements[size-1];  </w:t>
                      </w:r>
                    </w:p>
                    <w:p w:rsidR="00D14570" w:rsidRPr="008E44ED" w:rsidRDefault="00D14570" w:rsidP="008E44ED">
                      <w:pPr>
                        <w:widowControl/>
                        <w:numPr>
                          <w:ilvl w:val="0"/>
                          <w:numId w:val="3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3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Default="00D14570" w:rsidP="008E44ED"/>
                  </w:txbxContent>
                </v:textbox>
                <w10:wrap type="square" anchorx="margin"/>
                <w10:anchorlock/>
              </v:shape>
            </w:pict>
          </mc:Fallback>
        </mc:AlternateContent>
      </w:r>
    </w:p>
    <w:p w:rsidR="008E44ED" w:rsidRDefault="008E44ED" w:rsidP="008E44ED">
      <w:pPr>
        <w:pStyle w:val="MonParagraphe"/>
      </w:pPr>
      <w:r>
        <w:rPr>
          <w:noProof/>
        </w:rPr>
        <w:lastRenderedPageBreak/>
        <mc:AlternateContent>
          <mc:Choice Requires="wps">
            <w:drawing>
              <wp:anchor distT="45720" distB="45720" distL="114300" distR="114300" simplePos="0" relativeHeight="251721728" behindDoc="0" locked="1" layoutInCell="1" allowOverlap="1" wp14:anchorId="7857238C" wp14:editId="41FBAB78">
                <wp:simplePos x="0" y="0"/>
                <wp:positionH relativeFrom="margin">
                  <wp:posOffset>0</wp:posOffset>
                </wp:positionH>
                <wp:positionV relativeFrom="paragraph">
                  <wp:posOffset>4445</wp:posOffset>
                </wp:positionV>
                <wp:extent cx="6303010" cy="8331200"/>
                <wp:effectExtent l="0" t="0" r="21590" b="1270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((composed) ? </w:t>
                            </w:r>
                            <w:r w:rsidRPr="008E44ED">
                              <w:rPr>
                                <w:rFonts w:ascii="Consolas" w:eastAsia="Times New Roman" w:hAnsi="Consolas" w:cs="Times New Roman"/>
                                <w:color w:val="0000FF"/>
                                <w:kern w:val="0"/>
                                <w:sz w:val="18"/>
                                <w:szCs w:val="18"/>
                                <w:bdr w:val="none" w:sz="0" w:space="0" w:color="auto" w:frame="1"/>
                              </w:rPr>
                              <w:t>"    Etape "</w:t>
                            </w:r>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color w:val="0000FF"/>
                                <w:kern w:val="0"/>
                                <w:sz w:val="18"/>
                                <w:szCs w:val="18"/>
                                <w:bdr w:val="none" w:sz="0" w:space="0" w:color="auto" w:frame="1"/>
                              </w:rPr>
                              <w:t>"Trajet "</w:t>
                            </w:r>
                            <w:r w:rsidRPr="008E44ED">
                              <w:rPr>
                                <w:rFonts w:ascii="Consolas" w:eastAsia="Times New Roman" w:hAnsi="Consolas" w:cs="Times New Roman"/>
                                <w:color w:val="000000"/>
                                <w:kern w:val="0"/>
                                <w:sz w:val="18"/>
                                <w:szCs w:val="18"/>
                                <w:bdr w:val="none" w:sz="0" w:space="0" w:color="auto" w:frame="1"/>
                              </w:rPr>
                              <w:t>) &lt;&lt; j + 1 &lt;&lt; </w:t>
                            </w:r>
                            <w:r w:rsidRPr="008E44ED">
                              <w:rPr>
                                <w:rFonts w:ascii="Consolas" w:eastAsia="Times New Roman" w:hAnsi="Consolas" w:cs="Times New Roman"/>
                                <w:color w:val="0000FF"/>
                                <w:kern w:val="0"/>
                                <w:sz w:val="18"/>
                                <w:szCs w:val="18"/>
                                <w:bdr w:val="none" w:sz="0" w:space="0" w:color="auto" w:frame="1"/>
                              </w:rPr>
                              <w:t>" - "</w:t>
                            </w:r>
                            <w:r w:rsidRPr="008E44ED">
                              <w:rPr>
                                <w:rFonts w:ascii="Consolas" w:eastAsia="Times New Roman" w:hAnsi="Consolas" w:cs="Times New Roman"/>
                                <w:color w:val="000000"/>
                                <w:kern w:val="0"/>
                                <w:sz w:val="18"/>
                                <w:szCs w:val="18"/>
                                <w:bdr w:val="none" w:sz="0" w:space="0" w:color="auto" w:frame="1"/>
                              </w:rPr>
                              <w:t> &lt;&lt; *elements[j] &lt;&lt; endl;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os;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Print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PathArray::Equals(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anotherPathArray)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(anotherPathArray.GetSize() != size)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990FF1"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(!anotherPathArray.Contains(elements[j]))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Equals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PathArray::Add(Path* pathToAdd)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990FF1"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(*elements[j] == *pathToAdd)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(size == maxSize)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Adjust(size);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elements[size] = pathToAdd;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Add</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7238C" id="_x0000_s1054" type="#_x0000_t202" style="position:absolute;left:0;text-align:left;margin-left:0;margin-top:.35pt;width:496.3pt;height:656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">
                <v:textbox>
                  <w:txbxContent>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os &lt;&lt; ((composed) ? </w:t>
                      </w:r>
                      <w:r w:rsidRPr="008E44ED">
                        <w:rPr>
                          <w:rFonts w:ascii="Consolas" w:eastAsia="Times New Roman" w:hAnsi="Consolas" w:cs="Times New Roman"/>
                          <w:color w:val="0000FF"/>
                          <w:kern w:val="0"/>
                          <w:sz w:val="18"/>
                          <w:szCs w:val="18"/>
                          <w:bdr w:val="none" w:sz="0" w:space="0" w:color="auto" w:frame="1"/>
                        </w:rPr>
                        <w:t>"    Etape "</w:t>
                      </w:r>
                      <w:r w:rsidRPr="008E44ED">
                        <w:rPr>
                          <w:rFonts w:ascii="Consolas" w:eastAsia="Times New Roman" w:hAnsi="Consolas" w:cs="Times New Roman"/>
                          <w:color w:val="000000"/>
                          <w:kern w:val="0"/>
                          <w:sz w:val="18"/>
                          <w:szCs w:val="18"/>
                          <w:bdr w:val="none" w:sz="0" w:space="0" w:color="auto" w:frame="1"/>
                        </w:rPr>
                        <w:t> : </w:t>
                      </w:r>
                      <w:r w:rsidRPr="008E44ED">
                        <w:rPr>
                          <w:rFonts w:ascii="Consolas" w:eastAsia="Times New Roman" w:hAnsi="Consolas" w:cs="Times New Roman"/>
                          <w:color w:val="0000FF"/>
                          <w:kern w:val="0"/>
                          <w:sz w:val="18"/>
                          <w:szCs w:val="18"/>
                          <w:bdr w:val="none" w:sz="0" w:space="0" w:color="auto" w:frame="1"/>
                        </w:rPr>
                        <w:t>"Trajet "</w:t>
                      </w:r>
                      <w:r w:rsidRPr="008E44ED">
                        <w:rPr>
                          <w:rFonts w:ascii="Consolas" w:eastAsia="Times New Roman" w:hAnsi="Consolas" w:cs="Times New Roman"/>
                          <w:color w:val="000000"/>
                          <w:kern w:val="0"/>
                          <w:sz w:val="18"/>
                          <w:szCs w:val="18"/>
                          <w:bdr w:val="none" w:sz="0" w:space="0" w:color="auto" w:frame="1"/>
                        </w:rPr>
                        <w:t>) &lt;&lt; j + 1 &lt;&lt; </w:t>
                      </w:r>
                      <w:r w:rsidRPr="008E44ED">
                        <w:rPr>
                          <w:rFonts w:ascii="Consolas" w:eastAsia="Times New Roman" w:hAnsi="Consolas" w:cs="Times New Roman"/>
                          <w:color w:val="0000FF"/>
                          <w:kern w:val="0"/>
                          <w:sz w:val="18"/>
                          <w:szCs w:val="18"/>
                          <w:bdr w:val="none" w:sz="0" w:space="0" w:color="auto" w:frame="1"/>
                        </w:rPr>
                        <w:t>" - "</w:t>
                      </w:r>
                      <w:r w:rsidRPr="008E44ED">
                        <w:rPr>
                          <w:rFonts w:ascii="Consolas" w:eastAsia="Times New Roman" w:hAnsi="Consolas" w:cs="Times New Roman"/>
                          <w:color w:val="000000"/>
                          <w:kern w:val="0"/>
                          <w:sz w:val="18"/>
                          <w:szCs w:val="18"/>
                          <w:bdr w:val="none" w:sz="0" w:space="0" w:color="auto" w:frame="1"/>
                        </w:rPr>
                        <w:t> &lt;&lt; *elements[j] &lt;&lt; endl;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os;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Print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PathArray::Equals(</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anotherPathArray)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(anotherPathArray.GetSize() != size)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990FF1"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(!anotherPathArray.Contains(elements[j]))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Equals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PathArray::Add(Path* pathToAdd)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990FF1"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(*elements[j] == *pathToAdd)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(size == maxSize)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Adjust(size);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elements[size] = pathToAdd;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Add</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rsidP="008E44ED">
      <w:pPr>
        <w:pStyle w:val="MonParagraphe"/>
      </w:pPr>
      <w:r>
        <w:rPr>
          <w:noProof/>
        </w:rPr>
        <w:lastRenderedPageBreak/>
        <mc:AlternateContent>
          <mc:Choice Requires="wps">
            <w:drawing>
              <wp:anchor distT="45720" distB="45720" distL="114300" distR="114300" simplePos="0" relativeHeight="251723776" behindDoc="0" locked="1" layoutInCell="1" allowOverlap="1" wp14:anchorId="0FB326D3" wp14:editId="66E52812">
                <wp:simplePos x="0" y="0"/>
                <wp:positionH relativeFrom="margin">
                  <wp:posOffset>0</wp:posOffset>
                </wp:positionH>
                <wp:positionV relativeFrom="paragraph">
                  <wp:posOffset>4445</wp:posOffset>
                </wp:positionV>
                <wp:extent cx="6303010" cy="8331200"/>
                <wp:effectExtent l="0" t="0" r="21590" b="1270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990FF1"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PathArray::Adjust(</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delta)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temp = maxSize - 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(delta &gt;= 0 || -delta &lt;= temp)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delta;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 newElements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Path*[maxSize];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990FF1"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newElements[j] = elements[j];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newElements;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maxSize;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Adjust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PathArray::Remove(Path* element)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(Contains(element))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 newElements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Path*[size-1];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i = 0;  </w:t>
                            </w:r>
                          </w:p>
                          <w:p w:rsidR="00D14570" w:rsidRPr="00990FF1"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(!(*elements[j] == *element)) </w:t>
                            </w:r>
                            <w:r w:rsidRPr="00990FF1">
                              <w:rPr>
                                <w:rFonts w:ascii="Consolas" w:eastAsia="Times New Roman" w:hAnsi="Consolas" w:cs="Times New Roman"/>
                                <w:color w:val="008200"/>
                                <w:kern w:val="0"/>
                                <w:sz w:val="18"/>
                                <w:szCs w:val="18"/>
                                <w:bdr w:val="none" w:sz="0" w:space="0" w:color="auto" w:frame="1"/>
                                <w:lang w:val="en-US"/>
                              </w:rPr>
                              <w:t>//TODO we could define != operator </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newElements[i] = elements[j];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i++;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newElements;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Remove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326D3" id="_x0000_s1055" type="#_x0000_t202" style="position:absolute;left:0;text-align:left;margin-left:0;margin-top:.35pt;width:496.3pt;height:656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">
                <v:textbox>
                  <w:txbxContent>
                    <w:p w:rsidR="00D14570" w:rsidRPr="00990FF1"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PathArray::Adjust(</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delta)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temp = maxSize - 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(delta &gt;= 0 || -delta &lt;= temp)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delta;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 newElements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Path*[maxSize];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990FF1"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newElements[j] = elements[j];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newElements;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maxSize;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Adjust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PathArray::Remove(Path* element)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Algorithme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(Contains(element))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 newElements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Path*[size-1];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i = 0;  </w:t>
                      </w:r>
                    </w:p>
                    <w:p w:rsidR="00D14570" w:rsidRPr="00990FF1"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(!(*elements[j] == *element)) </w:t>
                      </w:r>
                      <w:r w:rsidRPr="00990FF1">
                        <w:rPr>
                          <w:rFonts w:ascii="Consolas" w:eastAsia="Times New Roman" w:hAnsi="Consolas" w:cs="Times New Roman"/>
                          <w:color w:val="008200"/>
                          <w:kern w:val="0"/>
                          <w:sz w:val="18"/>
                          <w:szCs w:val="18"/>
                          <w:bdr w:val="none" w:sz="0" w:space="0" w:color="auto" w:frame="1"/>
                          <w:lang w:val="en-US"/>
                        </w:rPr>
                        <w:t>//TODO we could define != operator </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newElements[i] = elements[j];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i++;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newElements;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size;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true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size;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false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Remove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rsidP="008E44ED">
      <w:pPr>
        <w:pStyle w:val="MonParagraphe"/>
      </w:pPr>
      <w:r>
        <w:rPr>
          <w:noProof/>
        </w:rPr>
        <w:lastRenderedPageBreak/>
        <mc:AlternateContent>
          <mc:Choice Requires="wps">
            <w:drawing>
              <wp:anchor distT="45720" distB="45720" distL="114300" distR="114300" simplePos="0" relativeHeight="251727872" behindDoc="0" locked="1" layoutInCell="1" allowOverlap="1" wp14:anchorId="068619F9" wp14:editId="619F181B">
                <wp:simplePos x="0" y="0"/>
                <wp:positionH relativeFrom="margin">
                  <wp:posOffset>0</wp:posOffset>
                </wp:positionH>
                <wp:positionV relativeFrom="paragraph">
                  <wp:posOffset>4445</wp:posOffset>
                </wp:positionV>
                <wp:extent cx="6303010" cy="8331200"/>
                <wp:effectExtent l="0" t="0" r="21590" b="12700"/>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PathArray::Remove(</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anotherPathArray)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oldmaxSize = maxSize;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count = 0;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(Equals(anotherPathArray))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count = 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0;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anotherPathArray.GetSize();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(Remove(anotherPathArray.Get(j)))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count++;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oldmaxSize;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count;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Remove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Surcharge d'opérateurs</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PathArray&amp; PathArray::operator=(</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PathArray&amp; other)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this</w:t>
                            </w:r>
                            <w:r w:rsidRPr="008E44ED">
                              <w:rPr>
                                <w:rFonts w:ascii="Consolas" w:eastAsia="Times New Roman" w:hAnsi="Consolas" w:cs="Times New Roman"/>
                                <w:color w:val="000000"/>
                                <w:kern w:val="0"/>
                                <w:sz w:val="18"/>
                                <w:szCs w:val="18"/>
                                <w:bdr w:val="none" w:sz="0" w:space="0" w:color="auto" w:frame="1"/>
                              </w:rPr>
                              <w:t> != &amp;other)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elements[j];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other.GetSize();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other.GetMaxSize();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Path*[maxSize];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elements[j] = other.Get(j)-&gt;Clone();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this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à la surcharge du =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619F9" id="_x0000_s1056" type="#_x0000_t202" style="position:absolute;left:0;text-align:left;margin-left:0;margin-top:.35pt;width:496.3pt;height:656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">
                <v:textbox>
                  <w:txbxContent>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PathArray::Remove(</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anotherPathArray)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oldmaxSize = maxSize;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j;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count = 0;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(Equals(anotherPathArray))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count = 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0;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else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(j = 0; j &lt; anotherPathArray.GetSize();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(Remove(anotherPathArray.Get(j)))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count++;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oldmaxSize;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count;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Remove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Surcharge d'opérateurs</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PathArray&amp; PathArray::operator=(</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PathArray&amp; other)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if</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this</w:t>
                      </w:r>
                      <w:r w:rsidRPr="008E44ED">
                        <w:rPr>
                          <w:rFonts w:ascii="Consolas" w:eastAsia="Times New Roman" w:hAnsi="Consolas" w:cs="Times New Roman"/>
                          <w:color w:val="000000"/>
                          <w:kern w:val="0"/>
                          <w:sz w:val="18"/>
                          <w:szCs w:val="18"/>
                          <w:bdr w:val="none" w:sz="0" w:space="0" w:color="auto" w:frame="1"/>
                        </w:rPr>
                        <w:t> != &amp;other)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elements[j];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other.GetSize();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other.GetMaxSize();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Path*[maxSize];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elements[j] = other.Get(j)-&gt;Clone();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return</w:t>
                      </w: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this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à la surcharge du =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bookmarkStart w:id="227" w:name="_Toc526867124"/>
    <w:p w:rsidR="008E44ED" w:rsidRDefault="008E44ED" w:rsidP="008E44ED">
      <w:pPr>
        <w:pStyle w:val="MonTitreSousSection"/>
      </w:pPr>
      <w:r>
        <w:rPr>
          <w:noProof/>
        </w:rPr>
        <w:lastRenderedPageBreak/>
        <mc:AlternateContent>
          <mc:Choice Requires="wps">
            <w:drawing>
              <wp:anchor distT="45720" distB="45720" distL="114300" distR="114300" simplePos="0" relativeHeight="251725824" behindDoc="0" locked="1" layoutInCell="1" allowOverlap="1" wp14:anchorId="068619F9" wp14:editId="619F181B">
                <wp:simplePos x="0" y="0"/>
                <wp:positionH relativeFrom="margin">
                  <wp:align>left</wp:align>
                </wp:positionH>
                <wp:positionV relativeFrom="paragraph">
                  <wp:posOffset>10795</wp:posOffset>
                </wp:positionV>
                <wp:extent cx="6303010" cy="6489700"/>
                <wp:effectExtent l="0" t="0" r="21590" b="2540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64897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Constructeurs - destructeur</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PathArray::PathArray(</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anotherPathArray)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anotherPathArray.maxSize;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anotherPathArray.size;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Path*[maxSize];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elements[j] = anotherPathArray.elements[j]-&gt;Clone();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constructeur de copie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PathArray (constructeur de copie)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PathArray::PathArray(</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maxSize)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Path*[maxSize];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this</w:t>
                            </w:r>
                            <w:r w:rsidRPr="008E44ED">
                              <w:rPr>
                                <w:rFonts w:ascii="Consolas" w:eastAsia="Times New Roman" w:hAnsi="Consolas" w:cs="Times New Roman"/>
                                <w:color w:val="000000"/>
                                <w:kern w:val="0"/>
                                <w:sz w:val="18"/>
                                <w:szCs w:val="18"/>
                                <w:bdr w:val="none" w:sz="0" w:space="0" w:color="auto" w:frame="1"/>
                              </w:rPr>
                              <w:t>-&gt;maxSize = maxSize;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0;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constructeur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PathArray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PathArray::~PathArray()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elements[j];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destructeur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~PathArray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619F9" id="_x0000_s1057" type="#_x0000_t202" style="position:absolute;left:0;text-align:left;margin-left:0;margin-top:.85pt;width:496.3pt;height:511pt;z-index:251725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">
                <v:textbox>
                  <w:txbxContent>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Constructeurs - destructeur</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PathArray::PathArray(</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PathArray &amp; anotherPathArray)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maxSize = anotherPathArray.maxSize;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anotherPathArray.size;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Path*[maxSize];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elements[j] = anotherPathArray.elements[j]-&gt;Clone();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constructeur de copie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PathArray (constructeur de copie)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PathArray::PathArray(</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maxSize)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elements = </w:t>
                      </w:r>
                      <w:r w:rsidRPr="008E44ED">
                        <w:rPr>
                          <w:rFonts w:ascii="Consolas" w:eastAsia="Times New Roman" w:hAnsi="Consolas" w:cs="Times New Roman"/>
                          <w:b/>
                          <w:bCs/>
                          <w:color w:val="006699"/>
                          <w:kern w:val="0"/>
                          <w:sz w:val="18"/>
                          <w:szCs w:val="18"/>
                          <w:bdr w:val="none" w:sz="0" w:space="0" w:color="auto" w:frame="1"/>
                        </w:rPr>
                        <w:t>new</w:t>
                      </w:r>
                      <w:r w:rsidRPr="008E44ED">
                        <w:rPr>
                          <w:rFonts w:ascii="Consolas" w:eastAsia="Times New Roman" w:hAnsi="Consolas" w:cs="Times New Roman"/>
                          <w:color w:val="000000"/>
                          <w:kern w:val="0"/>
                          <w:sz w:val="18"/>
                          <w:szCs w:val="18"/>
                          <w:bdr w:val="none" w:sz="0" w:space="0" w:color="auto" w:frame="1"/>
                        </w:rPr>
                        <w:t> Path*[maxSize];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this</w:t>
                      </w:r>
                      <w:r w:rsidRPr="008E44ED">
                        <w:rPr>
                          <w:rFonts w:ascii="Consolas" w:eastAsia="Times New Roman" w:hAnsi="Consolas" w:cs="Times New Roman"/>
                          <w:color w:val="000000"/>
                          <w:kern w:val="0"/>
                          <w:sz w:val="18"/>
                          <w:szCs w:val="18"/>
                          <w:bdr w:val="none" w:sz="0" w:space="0" w:color="auto" w:frame="1"/>
                        </w:rPr>
                        <w:t>-&gt;maxSize = maxSize;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size = 0;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constructeur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PathArray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PathArray::~PathArray()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elements[j];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delete</w:t>
                      </w:r>
                      <w:r w:rsidRPr="008E44ED">
                        <w:rPr>
                          <w:rFonts w:ascii="Consolas" w:eastAsia="Times New Roman" w:hAnsi="Consolas" w:cs="Times New Roman"/>
                          <w:color w:val="000000"/>
                          <w:kern w:val="0"/>
                          <w:sz w:val="18"/>
                          <w:szCs w:val="18"/>
                          <w:bdr w:val="none" w:sz="0" w:space="0" w:color="auto" w:frame="1"/>
                        </w:rPr>
                        <w:t> [] elements;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#ifdef MAP</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cout &lt;&lt; </w:t>
                      </w:r>
                      <w:r w:rsidRPr="008E44ED">
                        <w:rPr>
                          <w:rFonts w:ascii="Consolas" w:eastAsia="Times New Roman" w:hAnsi="Consolas" w:cs="Times New Roman"/>
                          <w:color w:val="0000FF"/>
                          <w:kern w:val="0"/>
                          <w:sz w:val="18"/>
                          <w:szCs w:val="18"/>
                          <w:bdr w:val="none" w:sz="0" w:space="0" w:color="auto" w:frame="1"/>
                        </w:rPr>
                        <w:t>"Appel au destructeur de &lt;PathArray&gt;"</w:t>
                      </w:r>
                      <w:r w:rsidRPr="008E44ED">
                        <w:rPr>
                          <w:rFonts w:ascii="Consolas" w:eastAsia="Times New Roman" w:hAnsi="Consolas" w:cs="Times New Roman"/>
                          <w:color w:val="000000"/>
                          <w:kern w:val="0"/>
                          <w:sz w:val="18"/>
                          <w:szCs w:val="18"/>
                          <w:bdr w:val="none" w:sz="0" w:space="0" w:color="auto" w:frame="1"/>
                        </w:rPr>
                        <w:t> &lt;&lt; endl;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Fin de ~PathArray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roofErr w:type="spellStart"/>
      <w:r>
        <w:t>SearchEngine</w:t>
      </w:r>
      <w:bookmarkEnd w:id="227"/>
      <w:proofErr w:type="spellEnd"/>
    </w:p>
    <w:p w:rsidR="008E44ED" w:rsidRDefault="008E44ED" w:rsidP="008E44ED">
      <w:pPr>
        <w:pStyle w:val="MonTitreSousSousSection"/>
      </w:pPr>
      <w:bookmarkStart w:id="228" w:name="_Toc526867125"/>
      <w:r>
        <w:t>Fichier d’en-tête (</w:t>
      </w:r>
      <w:proofErr w:type="spellStart"/>
      <w:r>
        <w:t>SearchEngine.h</w:t>
      </w:r>
      <w:proofErr w:type="spellEnd"/>
      <w:r>
        <w:t>)</w:t>
      </w:r>
      <w:bookmarkEnd w:id="228"/>
    </w:p>
    <w:p w:rsidR="008E44ED" w:rsidRPr="008E44ED" w:rsidRDefault="008E44ED" w:rsidP="008E44ED">
      <w:pPr>
        <w:pStyle w:val="MonParagraphe"/>
      </w:pPr>
    </w:p>
    <w:p w:rsidR="008E44ED" w:rsidRDefault="008E44ED">
      <w:pPr>
        <w:widowControl/>
        <w:suppressAutoHyphens w:val="0"/>
        <w:autoSpaceDN/>
        <w:textAlignment w:val="auto"/>
        <w:rPr>
          <w:rFonts w:ascii="Calibri" w:eastAsia="Times New Roman" w:hAnsi="Calibri" w:cs="Times New Roman"/>
          <w:sz w:val="22"/>
          <w:szCs w:val="22"/>
        </w:rPr>
      </w:pPr>
      <w:r>
        <w:br w:type="page"/>
      </w:r>
    </w:p>
    <w:p w:rsidR="008E44ED" w:rsidRDefault="008E44ED" w:rsidP="008E44ED">
      <w:pPr>
        <w:pStyle w:val="MonParagraphe"/>
      </w:pPr>
      <w:r>
        <w:rPr>
          <w:noProof/>
        </w:rPr>
        <w:lastRenderedPageBreak/>
        <mc:AlternateContent>
          <mc:Choice Requires="wps">
            <w:drawing>
              <wp:anchor distT="45720" distB="45720" distL="114300" distR="114300" simplePos="0" relativeHeight="251729920" behindDoc="0" locked="1" layoutInCell="1" allowOverlap="1" wp14:anchorId="5E59207B" wp14:editId="1C3FEB26">
                <wp:simplePos x="0" y="0"/>
                <wp:positionH relativeFrom="margin">
                  <wp:align>left</wp:align>
                </wp:positionH>
                <wp:positionV relativeFrom="paragraph">
                  <wp:posOffset>0</wp:posOffset>
                </wp:positionV>
                <wp:extent cx="6303010" cy="8547100"/>
                <wp:effectExtent l="0" t="0" r="21590" b="2540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5471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SearchEngine  -  description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début                : 04/10/2018</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8200"/>
                                <w:kern w:val="0"/>
                                <w:sz w:val="18"/>
                                <w:szCs w:val="18"/>
                                <w:bdr w:val="none" w:sz="0" w:space="0" w:color="auto" w:frame="1"/>
                                <w:lang w:val="en-US"/>
                              </w:rPr>
                              <w:t>    copyright            : (C) 2018 par WALLYN Valentin - FROLIN Balthazar</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82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e-mail               : $EMAIL$</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Interface de la classe &lt;SearchEngine&gt; (fichier SearchEngine.h)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 ! defined ( SEARCHENGINE_H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#define SEARCHENGINE_H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Interfaces utilisées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"../Path/Path.h"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"../PathArray/PathArray.h"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Constantes</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DEFAULT_MAX_SIZE = 10;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Types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struct</w:t>
                            </w:r>
                            <w:r w:rsidRPr="008E44ED">
                              <w:rPr>
                                <w:rFonts w:ascii="Consolas" w:eastAsia="Times New Roman" w:hAnsi="Consolas" w:cs="Times New Roman"/>
                                <w:color w:val="000000"/>
                                <w:kern w:val="0"/>
                                <w:sz w:val="18"/>
                                <w:szCs w:val="18"/>
                                <w:bdr w:val="none" w:sz="0" w:space="0" w:color="auto" w:frame="1"/>
                              </w:rPr>
                              <w:t> node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startIndex;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endIndex;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node* previous;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node* next;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Rôle de la classe &lt;SearchEngine&gt;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Le search engine permet de chercher des trajets entre 2 villes dans tout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le catalogue avec ou sans composition.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class</w:t>
                            </w:r>
                            <w:r w:rsidRPr="008E44ED">
                              <w:rPr>
                                <w:rFonts w:ascii="Consolas" w:eastAsia="Times New Roman" w:hAnsi="Consolas" w:cs="Times New Roman"/>
                                <w:color w:val="000000"/>
                                <w:kern w:val="0"/>
                                <w:sz w:val="18"/>
                                <w:szCs w:val="18"/>
                                <w:bdr w:val="none" w:sz="0" w:space="0" w:color="auto" w:frame="1"/>
                              </w:rPr>
                              <w:t> SearchEngine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publiques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SimpleSearch(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Cherche et affiche le(s) trajet(s) directs correspondant(s) du catalogue pour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se rendre de la ville "startingCity" à la ville "endingCity"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startingCity : ville de départ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endingCity : ville d'arrivée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AdvancedSearch(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Cherche et affiche le(s) trajet(s) pour se rendre de la</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ville "startingCity" à la ville "endingCity" en effectuant une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composition de plusieurs sous-trajets du catalogue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startingCity : ville de départ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endingCity : ville d'arrivée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9207B" id="_x0000_s1058" type="#_x0000_t202" style="position:absolute;left:0;text-align:left;margin-left:0;margin-top:0;width:496.3pt;height:673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">
                <v:textbox>
                  <w:txbxContent>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SearchEngine  -  description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début                : 04/10/2018</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8200"/>
                          <w:kern w:val="0"/>
                          <w:sz w:val="18"/>
                          <w:szCs w:val="18"/>
                          <w:bdr w:val="none" w:sz="0" w:space="0" w:color="auto" w:frame="1"/>
                          <w:lang w:val="en-US"/>
                        </w:rPr>
                        <w:t>    copyright            : (C) 2018 par WALLYN Valentin - FROLIN Balthazar</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82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e-mail               : $EMAIL$</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Interface de la classe &lt;SearchEngine&gt; (fichier SearchEngine.h)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#if ! defined ( SEARCHENGINE_H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#define SEARCHENGINE_H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Interfaces utilisées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"../Path/Path.h"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#include "../PathArray/PathArray.h"</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Constantes</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DEFAULT_MAX_SIZE = 10;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Types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struct</w:t>
                      </w:r>
                      <w:r w:rsidRPr="008E44ED">
                        <w:rPr>
                          <w:rFonts w:ascii="Consolas" w:eastAsia="Times New Roman" w:hAnsi="Consolas" w:cs="Times New Roman"/>
                          <w:color w:val="000000"/>
                          <w:kern w:val="0"/>
                          <w:sz w:val="18"/>
                          <w:szCs w:val="18"/>
                          <w:bdr w:val="none" w:sz="0" w:space="0" w:color="auto" w:frame="1"/>
                        </w:rPr>
                        <w:t> node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startIndex;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endIndex;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node* previous;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node* next;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Rôle de la classe &lt;SearchEngine&gt;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Le search engine permet de chercher des trajets entre 2 villes dans tout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le catalogue avec ou sans composition.</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class</w:t>
                      </w:r>
                      <w:r w:rsidRPr="008E44ED">
                        <w:rPr>
                          <w:rFonts w:ascii="Consolas" w:eastAsia="Times New Roman" w:hAnsi="Consolas" w:cs="Times New Roman"/>
                          <w:color w:val="000000"/>
                          <w:kern w:val="0"/>
                          <w:sz w:val="18"/>
                          <w:szCs w:val="18"/>
                          <w:bdr w:val="none" w:sz="0" w:space="0" w:color="auto" w:frame="1"/>
                        </w:rPr>
                        <w:t> SearchEngine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public</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publiques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SimpleSearch(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Cherche et affiche le(s) trajet(s) directs correspondant(s) du catalogue pour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se rendre de la ville "startingCity" à la ville "endingCity"</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startingCity : ville de départ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endingCity : ville d'arrivée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AdvancedSearch(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Cherche et affiche le(s) trajet(s) pour se rendre de la</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ville "startingCity" à la ville "endingCity" en effectuant une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composition de plusieurs sous-trajets du catalogue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startingCity : ville de départ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endingCity : ville d'arrivée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p>
    <w:p w:rsidR="008E44ED" w:rsidRDefault="008E44ED">
      <w:pPr>
        <w:widowControl/>
        <w:suppressAutoHyphens w:val="0"/>
        <w:autoSpaceDN/>
        <w:textAlignment w:val="auto"/>
        <w:rPr>
          <w:rFonts w:ascii="Calibri" w:eastAsia="Times New Roman" w:hAnsi="Calibri" w:cs="Times New Roman"/>
          <w:sz w:val="22"/>
          <w:szCs w:val="22"/>
        </w:rPr>
      </w:pPr>
      <w:r>
        <w:rPr>
          <w:noProof/>
        </w:rPr>
        <w:lastRenderedPageBreak/>
        <mc:AlternateContent>
          <mc:Choice Requires="wps">
            <w:drawing>
              <wp:anchor distT="45720" distB="45720" distL="114300" distR="114300" simplePos="0" relativeHeight="251731968" behindDoc="0" locked="1" layoutInCell="1" allowOverlap="1" wp14:anchorId="5E59207B" wp14:editId="1C3FEB26">
                <wp:simplePos x="0" y="0"/>
                <wp:positionH relativeFrom="margin">
                  <wp:posOffset>0</wp:posOffset>
                </wp:positionH>
                <wp:positionV relativeFrom="paragraph">
                  <wp:posOffset>4445</wp:posOffset>
                </wp:positionV>
                <wp:extent cx="6303010" cy="8331200"/>
                <wp:effectExtent l="0" t="0" r="21590" b="12700"/>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void</w:t>
                            </w:r>
                            <w:r w:rsidRPr="008E44ED">
                              <w:rPr>
                                <w:rFonts w:ascii="Consolas" w:eastAsia="Times New Roman" w:hAnsi="Consolas" w:cs="Times New Roman"/>
                                <w:color w:val="000000"/>
                                <w:kern w:val="0"/>
                                <w:sz w:val="18"/>
                                <w:szCs w:val="18"/>
                                <w:bdr w:val="none" w:sz="0" w:space="0" w:color="auto" w:frame="1"/>
                              </w:rPr>
                              <w:t> AddPath(Path* path);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Ajoute un trajet au moteur de recherche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path : pointeur sur le trajet à ajouter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path est un pointeur sur trajet valide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Surcharge d'opérateurs</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SearchEngine &amp; operator =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SearchEngine &amp; other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Constructeurs - destructeur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SearchEngine (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SearchEngine &amp; other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(constructeur de copie)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SearchEngine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size = DEFAULT_MAX_SIZE);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virtual</w:t>
                            </w:r>
                            <w:r w:rsidRPr="008E44ED">
                              <w:rPr>
                                <w:rFonts w:ascii="Consolas" w:eastAsia="Times New Roman" w:hAnsi="Consolas" w:cs="Times New Roman"/>
                                <w:color w:val="000000"/>
                                <w:kern w:val="0"/>
                                <w:sz w:val="18"/>
                                <w:szCs w:val="18"/>
                                <w:bdr w:val="none" w:sz="0" w:space="0" w:color="auto" w:frame="1"/>
                              </w:rPr>
                              <w:t> ~SearchEngine (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private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getStartCityIndex(</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getEndCityIndex(</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recursiveSearch(node* node,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endIndex,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 doneIndex)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Attributs protégés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PathArray*** adjacencyMatrix;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startCities;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endCities;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startCurrentSize;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endCurrentSize;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startMaxSize;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endMaxSize;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Autres définitions dépendantes de &lt;SearchEngine&gt;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 // SEARCHENGINE_H</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9207B" id="_x0000_s1059" type="#_x0000_t202" style="position:absolute;margin-left:0;margin-top:.35pt;width:496.3pt;height:656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">
                <v:textbox>
                  <w:txbxContent>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void</w:t>
                      </w:r>
                      <w:r w:rsidRPr="008E44ED">
                        <w:rPr>
                          <w:rFonts w:ascii="Consolas" w:eastAsia="Times New Roman" w:hAnsi="Consolas" w:cs="Times New Roman"/>
                          <w:color w:val="000000"/>
                          <w:kern w:val="0"/>
                          <w:sz w:val="18"/>
                          <w:szCs w:val="18"/>
                          <w:bdr w:val="none" w:sz="0" w:space="0" w:color="auto" w:frame="1"/>
                        </w:rPr>
                        <w:t> AddPath(Path* path);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Ajoute un trajet au moteur de recherche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&gt; path : pointeur sur le trajet à ajouter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path est un pointeur sur trajet valide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Surcharge d'opérateurs</w:t>
                      </w: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SearchEngine &amp; operator =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SearchEngine &amp; other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Constructeurs - destructeur</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SearchEngine ( </w:t>
                      </w:r>
                      <w:r w:rsidRPr="008E44ED">
                        <w:rPr>
                          <w:rFonts w:ascii="Consolas" w:eastAsia="Times New Roman" w:hAnsi="Consolas" w:cs="Times New Roman"/>
                          <w:b/>
                          <w:bCs/>
                          <w:color w:val="006699"/>
                          <w:kern w:val="0"/>
                          <w:sz w:val="18"/>
                          <w:szCs w:val="18"/>
                          <w:bdr w:val="none" w:sz="0" w:space="0" w:color="auto" w:frame="1"/>
                        </w:rPr>
                        <w:t>const</w:t>
                      </w:r>
                      <w:r w:rsidRPr="008E44ED">
                        <w:rPr>
                          <w:rFonts w:ascii="Consolas" w:eastAsia="Times New Roman" w:hAnsi="Consolas" w:cs="Times New Roman"/>
                          <w:color w:val="000000"/>
                          <w:kern w:val="0"/>
                          <w:sz w:val="18"/>
                          <w:szCs w:val="18"/>
                          <w:bdr w:val="none" w:sz="0" w:space="0" w:color="auto" w:frame="1"/>
                        </w:rPr>
                        <w:t> SearchEngine &amp; other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(constructeur de copie)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SearchEngine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size = DEFAULT_MAX_SIZE);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006699"/>
                          <w:kern w:val="0"/>
                          <w:sz w:val="18"/>
                          <w:szCs w:val="18"/>
                          <w:bdr w:val="none" w:sz="0" w:space="0" w:color="auto" w:frame="1"/>
                        </w:rPr>
                        <w:t>virtual</w:t>
                      </w:r>
                      <w:r w:rsidRPr="008E44ED">
                        <w:rPr>
                          <w:rFonts w:ascii="Consolas" w:eastAsia="Times New Roman" w:hAnsi="Consolas" w:cs="Times New Roman"/>
                          <w:color w:val="000000"/>
                          <w:kern w:val="0"/>
                          <w:sz w:val="18"/>
                          <w:szCs w:val="18"/>
                          <w:bdr w:val="none" w:sz="0" w:space="0" w:color="auto" w:frame="1"/>
                        </w:rPr>
                        <w:t> ~SearchEngine ( );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Mode d'emploi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 Contrat :</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color w:val="008200"/>
                          <w:kern w:val="0"/>
                          <w:sz w:val="18"/>
                          <w:szCs w:val="18"/>
                          <w:bdr w:val="none" w:sz="0" w:space="0" w:color="auto" w:frame="1"/>
                        </w:rPr>
                        <w: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PRIVE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b/>
                          <w:bCs/>
                          <w:color w:val="006699"/>
                          <w:kern w:val="0"/>
                          <w:sz w:val="18"/>
                          <w:szCs w:val="18"/>
                          <w:bdr w:val="none" w:sz="0" w:space="0" w:color="auto" w:frame="1"/>
                        </w:rPr>
                        <w:t>private</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Méthodes protégées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990FF1"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getStartCityIndex(</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getEndCityIndex(</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recursiveSearch(node* node,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endIndex,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 doneIndex)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Attributs protégés</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PathArray*** adjacencyMatrix;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startCities;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r w:rsidRPr="008E44ED">
                        <w:rPr>
                          <w:rFonts w:ascii="Consolas" w:eastAsia="Times New Roman" w:hAnsi="Consolas" w:cs="Times New Roman"/>
                          <w:b/>
                          <w:bCs/>
                          <w:color w:val="2E8B57"/>
                          <w:kern w:val="0"/>
                          <w:sz w:val="18"/>
                          <w:szCs w:val="18"/>
                          <w:bdr w:val="none" w:sz="0" w:space="0" w:color="auto" w:frame="1"/>
                        </w:rPr>
                        <w:t>char</w:t>
                      </w:r>
                      <w:r w:rsidRPr="008E44ED">
                        <w:rPr>
                          <w:rFonts w:ascii="Consolas" w:eastAsia="Times New Roman" w:hAnsi="Consolas" w:cs="Times New Roman"/>
                          <w:color w:val="000000"/>
                          <w:kern w:val="0"/>
                          <w:sz w:val="18"/>
                          <w:szCs w:val="18"/>
                          <w:bdr w:val="none" w:sz="0" w:space="0" w:color="auto" w:frame="1"/>
                        </w:rPr>
                        <w:t> ** endCities;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startCurrentSize;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endCurrentSize;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startMaxSize;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unsigned </w:t>
                      </w:r>
                      <w:r w:rsidRPr="008E44ED">
                        <w:rPr>
                          <w:rFonts w:ascii="Consolas" w:eastAsia="Times New Roman" w:hAnsi="Consolas" w:cs="Times New Roman"/>
                          <w:b/>
                          <w:bCs/>
                          <w:color w:val="2E8B57"/>
                          <w:kern w:val="0"/>
                          <w:sz w:val="18"/>
                          <w:szCs w:val="18"/>
                          <w:bdr w:val="none" w:sz="0" w:space="0" w:color="auto" w:frame="1"/>
                        </w:rPr>
                        <w:t>int</w:t>
                      </w:r>
                      <w:r w:rsidRPr="008E44ED">
                        <w:rPr>
                          <w:rFonts w:ascii="Consolas" w:eastAsia="Times New Roman" w:hAnsi="Consolas" w:cs="Times New Roman"/>
                          <w:color w:val="000000"/>
                          <w:kern w:val="0"/>
                          <w:sz w:val="18"/>
                          <w:szCs w:val="18"/>
                          <w:bdr w:val="none" w:sz="0" w:space="0" w:color="auto" w:frame="1"/>
                        </w:rPr>
                        <w:t> endMaxSize;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8200"/>
                          <w:kern w:val="0"/>
                          <w:sz w:val="18"/>
                          <w:szCs w:val="18"/>
                          <w:bdr w:val="none" w:sz="0" w:space="0" w:color="auto" w:frame="1"/>
                        </w:rPr>
                        <w:t>//-------------------------------- Autres définitions dépendantes de &lt;SearchEngine&gt;</w:t>
                      </w: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000000"/>
                          <w:kern w:val="0"/>
                          <w:sz w:val="18"/>
                          <w:szCs w:val="18"/>
                          <w:bdr w:val="none" w:sz="0" w:space="0" w:color="auto" w:frame="1"/>
                        </w:rPr>
                        <w:t>  </w:t>
                      </w:r>
                    </w:p>
                    <w:p w:rsidR="00D14570" w:rsidRPr="008E44ED" w:rsidRDefault="00D14570" w:rsidP="008E44ED">
                      <w:pPr>
                        <w:widowControl/>
                        <w:numPr>
                          <w:ilvl w:val="0"/>
                          <w:numId w:val="4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8E44ED">
                        <w:rPr>
                          <w:rFonts w:ascii="Consolas" w:eastAsia="Times New Roman" w:hAnsi="Consolas" w:cs="Times New Roman"/>
                          <w:color w:val="808080"/>
                          <w:kern w:val="0"/>
                          <w:sz w:val="18"/>
                          <w:szCs w:val="18"/>
                          <w:bdr w:val="none" w:sz="0" w:space="0" w:color="auto" w:frame="1"/>
                        </w:rPr>
                        <w:t>#endif // SEARCHENGINE_H</w:t>
                      </w:r>
                      <w:r w:rsidRPr="008E44ED">
                        <w:rPr>
                          <w:rFonts w:ascii="Consolas" w:eastAsia="Times New Roman" w:hAnsi="Consolas" w:cs="Times New Roman"/>
                          <w:color w:val="000000"/>
                          <w:kern w:val="0"/>
                          <w:sz w:val="18"/>
                          <w:szCs w:val="18"/>
                          <w:bdr w:val="none" w:sz="0" w:space="0" w:color="auto" w:frame="1"/>
                        </w:rPr>
                        <w:t>  </w:t>
                      </w:r>
                    </w:p>
                    <w:p w:rsidR="00D14570" w:rsidRDefault="00D14570" w:rsidP="008E44ED"/>
                  </w:txbxContent>
                </v:textbox>
                <w10:wrap type="square" anchorx="margin"/>
                <w10:anchorlock/>
              </v:shape>
            </w:pict>
          </mc:Fallback>
        </mc:AlternateContent>
      </w:r>
      <w:r>
        <w:br w:type="page"/>
      </w:r>
    </w:p>
    <w:p w:rsidR="008E44ED" w:rsidRDefault="008E44ED" w:rsidP="008E44ED">
      <w:pPr>
        <w:pStyle w:val="MonParagraphe"/>
      </w:pPr>
      <w:r>
        <w:rPr>
          <w:noProof/>
        </w:rPr>
        <w:lastRenderedPageBreak/>
        <mc:AlternateContent>
          <mc:Choice Requires="wps">
            <w:drawing>
              <wp:anchor distT="45720" distB="45720" distL="114300" distR="114300" simplePos="0" relativeHeight="251734016" behindDoc="0" locked="1" layoutInCell="1" allowOverlap="1" wp14:anchorId="3E701A41" wp14:editId="6DAC1690">
                <wp:simplePos x="0" y="0"/>
                <wp:positionH relativeFrom="margin">
                  <wp:posOffset>0</wp:posOffset>
                </wp:positionH>
                <wp:positionV relativeFrom="paragraph">
                  <wp:posOffset>4445</wp:posOffset>
                </wp:positionV>
                <wp:extent cx="6303010" cy="8331200"/>
                <wp:effectExtent l="0" t="0" r="21590" b="1270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SearchEngine  -  description</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début                : 04/10/2018</w:t>
                            </w: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8200"/>
                                <w:kern w:val="0"/>
                                <w:sz w:val="18"/>
                                <w:szCs w:val="18"/>
                                <w:bdr w:val="none" w:sz="0" w:space="0" w:color="auto" w:frame="1"/>
                                <w:lang w:val="en-US"/>
                              </w:rPr>
                              <w:t>    copyright            : (C) 2018 par WALLYN Valentin - FROLIN Balthazar</w:t>
                            </w:r>
                            <w:r w:rsidRPr="00990FF1">
                              <w:rPr>
                                <w:rFonts w:ascii="Consolas" w:eastAsia="Times New Roman" w:hAnsi="Consolas" w:cs="Times New Roman"/>
                                <w:color w:val="000000"/>
                                <w:kern w:val="0"/>
                                <w:sz w:val="18"/>
                                <w:szCs w:val="18"/>
                                <w:bdr w:val="none" w:sz="0" w:space="0" w:color="auto" w:frame="1"/>
                                <w:lang w:val="en-US"/>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8200"/>
                                <w:kern w:val="0"/>
                                <w:sz w:val="18"/>
                                <w:szCs w:val="18"/>
                                <w:bdr w:val="none" w:sz="0" w:space="0" w:color="auto" w:frame="1"/>
                                <w:lang w:val="en-US"/>
                              </w:rPr>
                              <w:t>    </w:t>
                            </w:r>
                            <w:r w:rsidRPr="00950F67">
                              <w:rPr>
                                <w:rFonts w:ascii="Consolas" w:eastAsia="Times New Roman" w:hAnsi="Consolas" w:cs="Times New Roman"/>
                                <w:color w:val="008200"/>
                                <w:kern w:val="0"/>
                                <w:sz w:val="18"/>
                                <w:szCs w:val="18"/>
                                <w:bdr w:val="none" w:sz="0" w:space="0" w:color="auto" w:frame="1"/>
                              </w:rPr>
                              <w:t>e-mail               : $EMAIL$</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Réalisation de la classe &lt;SearchEngine&gt; (fichier SearchEngine.cpp)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 système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#include &lt;iostream&gt;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#include &lt;cstring&gt;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b/>
                                <w:bCs/>
                                <w:color w:val="006699"/>
                                <w:kern w:val="0"/>
                                <w:sz w:val="18"/>
                                <w:szCs w:val="18"/>
                                <w:bdr w:val="none" w:sz="0" w:space="0" w:color="auto" w:frame="1"/>
                              </w:rPr>
                              <w:t>using</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006699"/>
                                <w:kern w:val="0"/>
                                <w:sz w:val="18"/>
                                <w:szCs w:val="18"/>
                                <w:bdr w:val="none" w:sz="0" w:space="0" w:color="auto" w:frame="1"/>
                              </w:rPr>
                              <w:t>namespace</w:t>
                            </w:r>
                            <w:r w:rsidRPr="00950F67">
                              <w:rPr>
                                <w:rFonts w:ascii="Consolas" w:eastAsia="Times New Roman" w:hAnsi="Consolas" w:cs="Times New Roman"/>
                                <w:color w:val="000000"/>
                                <w:kern w:val="0"/>
                                <w:sz w:val="18"/>
                                <w:szCs w:val="18"/>
                                <w:bdr w:val="none" w:sz="0" w:space="0" w:color="auto" w:frame="1"/>
                              </w:rPr>
                              <w:t> std;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 personnel</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#include "SearchEngine.h"</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Constantes</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PUBLIC</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Méthodes publiques</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SearchEngine::SimpleSearch(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Algorithme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Recherche dans la matrice de proximité si un trajet direct existe entre startingCity</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et endingCity. Si oui, affiche le trajet, sinon affiche qu'aucun trajet n'a été trouvé.</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startIndex = getStartCityIndex(startingCity);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endIndex = getEndCityIndex(endingCity);  </w:t>
                            </w:r>
                          </w:p>
                          <w:p w:rsidR="00D14570" w:rsidRPr="00990FF1"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(startIndex != startCurrentSize &amp;&amp; endIndex != endCurrentSize &amp;&amp; adjacencyMatrix[startIndex][endIndex]-&gt;GetSize() &gt; 0)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adjacencyMatrix[startIndex][endIndex]-&gt;Print(cout);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006699"/>
                                <w:kern w:val="0"/>
                                <w:sz w:val="18"/>
                                <w:szCs w:val="18"/>
                                <w:bdr w:val="none" w:sz="0" w:space="0" w:color="auto" w:frame="1"/>
                              </w:rPr>
                              <w:t>else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cout &lt;&lt; </w:t>
                            </w:r>
                            <w:r w:rsidRPr="00950F67">
                              <w:rPr>
                                <w:rFonts w:ascii="Consolas" w:eastAsia="Times New Roman" w:hAnsi="Consolas" w:cs="Times New Roman"/>
                                <w:color w:val="0000FF"/>
                                <w:kern w:val="0"/>
                                <w:sz w:val="18"/>
                                <w:szCs w:val="18"/>
                                <w:bdr w:val="none" w:sz="0" w:space="0" w:color="auto" w:frame="1"/>
                              </w:rPr>
                              <w:t>"\tAucun trajet correspondant n'a été trouvé."</w:t>
                            </w:r>
                            <w:r w:rsidRPr="00950F67">
                              <w:rPr>
                                <w:rFonts w:ascii="Consolas" w:eastAsia="Times New Roman" w:hAnsi="Consolas" w:cs="Times New Roman"/>
                                <w:color w:val="000000"/>
                                <w:kern w:val="0"/>
                                <w:sz w:val="18"/>
                                <w:szCs w:val="18"/>
                                <w:bdr w:val="none" w:sz="0" w:space="0" w:color="auto" w:frame="1"/>
                              </w:rPr>
                              <w:t> &lt;&lt; endl;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color w:val="008200"/>
                                <w:kern w:val="0"/>
                                <w:sz w:val="18"/>
                                <w:szCs w:val="18"/>
                                <w:bdr w:val="none" w:sz="0" w:space="0" w:color="auto" w:frame="1"/>
                              </w:rPr>
                              <w:t>//----- Fin de simpleSearch</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SearchEngine::AdvancedSearch(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Algorithme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Instancie le noeud initial de la recherche récursive puis apelle la fonction de recherche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récursive. Voir la fonction "recursiveSearch" pour l'algorithme de recherche.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startIndex = getStartCityIndex(startingCity);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endIndex = getEndCityIndex(endingCity); </w:t>
                            </w:r>
                          </w:p>
                          <w:p w:rsidR="00D14570" w:rsidRPr="00990FF1" w:rsidRDefault="00D14570" w:rsidP="008E44E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01A41" id="_x0000_s1060" type="#_x0000_t202" style="position:absolute;left:0;text-align:left;margin-left:0;margin-top:.35pt;width:496.3pt;height:656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">
                <v:textbox>
                  <w:txbxContent>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SearchEngine  -  description</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début                : 04/10/2018</w:t>
                      </w: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8200"/>
                          <w:kern w:val="0"/>
                          <w:sz w:val="18"/>
                          <w:szCs w:val="18"/>
                          <w:bdr w:val="none" w:sz="0" w:space="0" w:color="auto" w:frame="1"/>
                          <w:lang w:val="en-US"/>
                        </w:rPr>
                        <w:t>    copyright            : (C) 2018 par WALLYN Valentin - FROLIN Balthazar</w:t>
                      </w:r>
                      <w:r w:rsidRPr="00990FF1">
                        <w:rPr>
                          <w:rFonts w:ascii="Consolas" w:eastAsia="Times New Roman" w:hAnsi="Consolas" w:cs="Times New Roman"/>
                          <w:color w:val="000000"/>
                          <w:kern w:val="0"/>
                          <w:sz w:val="18"/>
                          <w:szCs w:val="18"/>
                          <w:bdr w:val="none" w:sz="0" w:space="0" w:color="auto" w:frame="1"/>
                          <w:lang w:val="en-US"/>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8200"/>
                          <w:kern w:val="0"/>
                          <w:sz w:val="18"/>
                          <w:szCs w:val="18"/>
                          <w:bdr w:val="none" w:sz="0" w:space="0" w:color="auto" w:frame="1"/>
                          <w:lang w:val="en-US"/>
                        </w:rPr>
                        <w:t>    </w:t>
                      </w:r>
                      <w:r w:rsidRPr="00950F67">
                        <w:rPr>
                          <w:rFonts w:ascii="Consolas" w:eastAsia="Times New Roman" w:hAnsi="Consolas" w:cs="Times New Roman"/>
                          <w:color w:val="008200"/>
                          <w:kern w:val="0"/>
                          <w:sz w:val="18"/>
                          <w:szCs w:val="18"/>
                          <w:bdr w:val="none" w:sz="0" w:space="0" w:color="auto" w:frame="1"/>
                        </w:rPr>
                        <w:t>e-mail               : $EMAIL$</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Réalisation de la classe &lt;SearchEngine&gt; (fichier SearchEngine.cpp)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 système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#include &lt;iostream&gt;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#include &lt;cstring&gt;</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b/>
                          <w:bCs/>
                          <w:color w:val="006699"/>
                          <w:kern w:val="0"/>
                          <w:sz w:val="18"/>
                          <w:szCs w:val="18"/>
                          <w:bdr w:val="none" w:sz="0" w:space="0" w:color="auto" w:frame="1"/>
                        </w:rPr>
                        <w:t>using</w:t>
                      </w: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006699"/>
                          <w:kern w:val="0"/>
                          <w:sz w:val="18"/>
                          <w:szCs w:val="18"/>
                          <w:bdr w:val="none" w:sz="0" w:space="0" w:color="auto" w:frame="1"/>
                        </w:rPr>
                        <w:t>namespace</w:t>
                      </w:r>
                      <w:r w:rsidRPr="00950F67">
                        <w:rPr>
                          <w:rFonts w:ascii="Consolas" w:eastAsia="Times New Roman" w:hAnsi="Consolas" w:cs="Times New Roman"/>
                          <w:color w:val="000000"/>
                          <w:kern w:val="0"/>
                          <w:sz w:val="18"/>
                          <w:szCs w:val="18"/>
                          <w:bdr w:val="none" w:sz="0" w:space="0" w:color="auto" w:frame="1"/>
                        </w:rPr>
                        <w:t> std;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Include personnel</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808080"/>
                          <w:kern w:val="0"/>
                          <w:sz w:val="18"/>
                          <w:szCs w:val="18"/>
                          <w:bdr w:val="none" w:sz="0" w:space="0" w:color="auto" w:frame="1"/>
                        </w:rPr>
                        <w:t>#include "SearchEngine.h"</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Constantes</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PUBLIC</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Méthodes publiques</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SearchEngine::SimpleSearch(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Algorithme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Recherche dans la matrice de proximité si un trajet direct existe entre startingCity</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et endingCity. Si oui, affiche le trajet, sinon affiche qu'aucun trajet n'a été trouvé.</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startIndex = getStartCityIndex(startingCity);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endIndex = getEndCityIndex(endingCity);  </w:t>
                      </w:r>
                    </w:p>
                    <w:p w:rsidR="00D14570" w:rsidRPr="00990FF1"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(startIndex != startCurrentSize &amp;&amp; endIndex != endCurrentSize &amp;&amp; adjacencyMatrix[startIndex][endIndex]-&gt;GetSize() &gt; 0)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adjacencyMatrix[startIndex][endIndex]-&gt;Print(cout);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b/>
                          <w:bCs/>
                          <w:color w:val="006699"/>
                          <w:kern w:val="0"/>
                          <w:sz w:val="18"/>
                          <w:szCs w:val="18"/>
                          <w:bdr w:val="none" w:sz="0" w:space="0" w:color="auto" w:frame="1"/>
                        </w:rPr>
                        <w:t>else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cout &lt;&lt; </w:t>
                      </w:r>
                      <w:r w:rsidRPr="00950F67">
                        <w:rPr>
                          <w:rFonts w:ascii="Consolas" w:eastAsia="Times New Roman" w:hAnsi="Consolas" w:cs="Times New Roman"/>
                          <w:color w:val="0000FF"/>
                          <w:kern w:val="0"/>
                          <w:sz w:val="18"/>
                          <w:szCs w:val="18"/>
                          <w:bdr w:val="none" w:sz="0" w:space="0" w:color="auto" w:frame="1"/>
                        </w:rPr>
                        <w:t>"\tAucun trajet correspondant n'a été trouvé."</w:t>
                      </w:r>
                      <w:r w:rsidRPr="00950F67">
                        <w:rPr>
                          <w:rFonts w:ascii="Consolas" w:eastAsia="Times New Roman" w:hAnsi="Consolas" w:cs="Times New Roman"/>
                          <w:color w:val="000000"/>
                          <w:kern w:val="0"/>
                          <w:sz w:val="18"/>
                          <w:szCs w:val="18"/>
                          <w:bdr w:val="none" w:sz="0" w:space="0" w:color="auto" w:frame="1"/>
                        </w:rPr>
                        <w:t> &lt;&lt; endl;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r w:rsidRPr="00950F67">
                        <w:rPr>
                          <w:rFonts w:ascii="Consolas" w:eastAsia="Times New Roman" w:hAnsi="Consolas" w:cs="Times New Roman"/>
                          <w:color w:val="008200"/>
                          <w:kern w:val="0"/>
                          <w:sz w:val="18"/>
                          <w:szCs w:val="18"/>
                          <w:bdr w:val="none" w:sz="0" w:space="0" w:color="auto" w:frame="1"/>
                        </w:rPr>
                        <w:t>//----- Fin de simpleSearch</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SearchEngine::AdvancedSearch(</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startingCity,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endingCity)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Algorithme :</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Instancie le noeud initial de la recherche récursive puis apelle la fonction de recherche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8200"/>
                          <w:kern w:val="0"/>
                          <w:sz w:val="18"/>
                          <w:szCs w:val="18"/>
                          <w:bdr w:val="none" w:sz="0" w:space="0" w:color="auto" w:frame="1"/>
                        </w:rPr>
                        <w:t>// récursive. Voir la fonction "recursiveSearch" pour l'algorithme de recherche.</w:t>
                      </w:r>
                      <w:r w:rsidRPr="00950F67">
                        <w:rPr>
                          <w:rFonts w:ascii="Consolas" w:eastAsia="Times New Roman" w:hAnsi="Consolas" w:cs="Times New Roman"/>
                          <w:color w:val="000000"/>
                          <w:kern w:val="0"/>
                          <w:sz w:val="18"/>
                          <w:szCs w:val="18"/>
                          <w:bdr w:val="none" w:sz="0" w:space="0" w:color="auto" w:frame="1"/>
                        </w:rPr>
                        <w:t>  </w:t>
                      </w:r>
                    </w:p>
                    <w:p w:rsidR="00D14570" w:rsidRPr="00950F67"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50F67">
                        <w:rPr>
                          <w:rFonts w:ascii="Consolas" w:eastAsia="Times New Roman" w:hAnsi="Consolas" w:cs="Times New Roman"/>
                          <w:color w:val="000000"/>
                          <w:kern w:val="0"/>
                          <w:sz w:val="18"/>
                          <w:szCs w:val="18"/>
                          <w:bdr w:val="none" w:sz="0" w:space="0" w:color="auto" w:frame="1"/>
                        </w:rPr>
                        <w:t>{  </w:t>
                      </w:r>
                    </w:p>
                    <w:p w:rsidR="00D14570" w:rsidRPr="00990FF1" w:rsidRDefault="00D14570" w:rsidP="00950F67">
                      <w:pPr>
                        <w:widowControl/>
                        <w:numPr>
                          <w:ilvl w:val="0"/>
                          <w:numId w:val="4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startIndex = getStartCityIndex(startingCity);  </w:t>
                      </w:r>
                    </w:p>
                    <w:p w:rsidR="00D14570" w:rsidRPr="00990FF1" w:rsidRDefault="00D14570" w:rsidP="00950F67">
                      <w:pPr>
                        <w:widowControl/>
                        <w:numPr>
                          <w:ilvl w:val="0"/>
                          <w:numId w:val="4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endIndex = getEndCityIndex(endingCity); </w:t>
                      </w:r>
                    </w:p>
                    <w:p w:rsidR="00D14570" w:rsidRPr="00990FF1" w:rsidRDefault="00D14570" w:rsidP="008E44ED">
                      <w:pPr>
                        <w:rPr>
                          <w:lang w:val="en-US"/>
                        </w:rPr>
                      </w:pPr>
                    </w:p>
                  </w:txbxContent>
                </v:textbox>
                <w10:wrap type="square" anchorx="margin"/>
                <w10:anchorlock/>
              </v:shape>
            </w:pict>
          </mc:Fallback>
        </mc:AlternateContent>
      </w:r>
    </w:p>
    <w:p w:rsidR="008E44ED" w:rsidRDefault="00950F67">
      <w:pPr>
        <w:widowControl/>
        <w:suppressAutoHyphens w:val="0"/>
        <w:autoSpaceDN/>
        <w:textAlignment w:val="auto"/>
        <w:rPr>
          <w:rFonts w:ascii="Calibri" w:eastAsia="Times New Roman" w:hAnsi="Calibri" w:cs="Times New Roman"/>
          <w:sz w:val="22"/>
          <w:szCs w:val="22"/>
        </w:rPr>
      </w:pPr>
      <w:r>
        <w:rPr>
          <w:noProof/>
        </w:rPr>
        <w:lastRenderedPageBreak/>
        <mc:AlternateContent>
          <mc:Choice Requires="wps">
            <w:drawing>
              <wp:anchor distT="45720" distB="45720" distL="114300" distR="114300" simplePos="0" relativeHeight="251736064" behindDoc="0" locked="1" layoutInCell="1" allowOverlap="1" wp14:anchorId="7F5E18A2" wp14:editId="57E40892">
                <wp:simplePos x="0" y="0"/>
                <wp:positionH relativeFrom="margin">
                  <wp:posOffset>0</wp:posOffset>
                </wp:positionH>
                <wp:positionV relativeFrom="paragraph">
                  <wp:posOffset>4445</wp:posOffset>
                </wp:positionV>
                <wp:extent cx="6303010" cy="8331200"/>
                <wp:effectExtent l="0" t="0" r="21590" b="12700"/>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(startIndex != startCurrentSize &amp;&amp; endIndex != endCurrentSize)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SearchEngine::node node;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node.startIndex = startIndex;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node.previous = NULL;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doneIndex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[startCurrentSize];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doneIndex[j] = </w:t>
                            </w:r>
                            <w:r w:rsidRPr="00E811CF">
                              <w:rPr>
                                <w:rFonts w:ascii="Consolas" w:eastAsia="Times New Roman" w:hAnsi="Consolas" w:cs="Times New Roman"/>
                                <w:b/>
                                <w:bCs/>
                                <w:color w:val="006699"/>
                                <w:kern w:val="0"/>
                                <w:sz w:val="18"/>
                                <w:szCs w:val="18"/>
                                <w:bdr w:val="none" w:sz="0" w:space="0" w:color="auto" w:frame="1"/>
                              </w:rPr>
                              <w:t>false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recursiveSearch(&amp;node, endIndex, doneIndex);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doneIndex;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else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"\tAucun trajet correspondant n'a été trouvé."</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advancedSearch</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SearchEngine::AddPath(Path* path)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Ajoute un trajet à la matrice de proximité en effectuant les réallocations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mémoire nécessaires lorsque les tableaux sont pleins. Stocke les villes de départ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et d'arrivée de manière unique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startCityIndex = getStartCityIndex(path-&gt;GetStartCity());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endCityIndex = getEndCityIndex(path-&gt;GetEndCity());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(startCityIndex == startCurrentSize)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startCities[startCityIndex]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[strlen(path-&gt;GetStartCity()) + 1];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strcpy(startCities[startCityIndex], path-&gt;GetStartCity());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startCurrentSize++;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(startCurrentSize == startMaxSize)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tmpCities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*[startMaxSize * 2];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tmpCities[j]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[strlen(startCities[j]) + 1];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strcpy(tmpCities[j], startCities[j]);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startCities = tmpCities;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950F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E18A2" id="_x0000_s1061" type="#_x0000_t202" style="position:absolute;margin-left:0;margin-top:.35pt;width:496.3pt;height:656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">
                <v:textbox>
                  <w:txbxContent>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(startIndex != startCurrentSize &amp;&amp; endIndex != endCurrentSize)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SearchEngine::node node;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node.startIndex = startIndex;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node.previous = NULL;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doneIndex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[startCurrentSize];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doneIndex[j] = </w:t>
                      </w:r>
                      <w:r w:rsidRPr="00E811CF">
                        <w:rPr>
                          <w:rFonts w:ascii="Consolas" w:eastAsia="Times New Roman" w:hAnsi="Consolas" w:cs="Times New Roman"/>
                          <w:b/>
                          <w:bCs/>
                          <w:color w:val="006699"/>
                          <w:kern w:val="0"/>
                          <w:sz w:val="18"/>
                          <w:szCs w:val="18"/>
                          <w:bdr w:val="none" w:sz="0" w:space="0" w:color="auto" w:frame="1"/>
                        </w:rPr>
                        <w:t>false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recursiveSearch(&amp;node, endIndex, doneIndex);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doneIndex;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else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"\tAucun trajet correspondant n'a été trouvé."</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advancedSearch</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void</w:t>
                      </w:r>
                      <w:r w:rsidRPr="00990FF1">
                        <w:rPr>
                          <w:rFonts w:ascii="Consolas" w:eastAsia="Times New Roman" w:hAnsi="Consolas" w:cs="Times New Roman"/>
                          <w:color w:val="000000"/>
                          <w:kern w:val="0"/>
                          <w:sz w:val="18"/>
                          <w:szCs w:val="18"/>
                          <w:bdr w:val="none" w:sz="0" w:space="0" w:color="auto" w:frame="1"/>
                          <w:lang w:val="en-US"/>
                        </w:rPr>
                        <w:t> SearchEngine::AddPath(Path* path)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Ajoute un trajet à la matrice de proximité en effectuant les réallocations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mémoire nécessaires lorsque les tableaux sont pleins. Stocke les villes de départ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et d'arrivée de manière unique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startCityIndex = getStartCityIndex(path-&gt;GetStartCity());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endCityIndex = getEndCityIndex(path-&gt;GetEndCity());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(startCityIndex == startCurrentSize)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startCities[startCityIndex]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[strlen(path-&gt;GetStartCity()) + 1];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strcpy(startCities[startCityIndex], path-&gt;GetStartCity());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startCurrentSize++;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(startCurrentSize == startMaxSize)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tmpCities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*[startMaxSize * 2];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tmpCities[j]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[strlen(startCities[j]) + 1];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strcpy(tmpCities[j], startCities[j]);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startCities[j];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startCities = tmpCities;  </w:t>
                      </w:r>
                    </w:p>
                    <w:p w:rsidR="00D14570" w:rsidRPr="00E811CF" w:rsidRDefault="00D14570" w:rsidP="00E811CF">
                      <w:pPr>
                        <w:widowControl/>
                        <w:numPr>
                          <w:ilvl w:val="0"/>
                          <w:numId w:val="5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950F67"/>
                  </w:txbxContent>
                </v:textbox>
                <w10:wrap type="square" anchorx="margin"/>
                <w10:anchorlock/>
              </v:shape>
            </w:pict>
          </mc:Fallback>
        </mc:AlternateContent>
      </w:r>
      <w:r w:rsidR="008E44ED">
        <w:br w:type="page"/>
      </w:r>
    </w:p>
    <w:p w:rsidR="00E811CF" w:rsidRDefault="00E811CF" w:rsidP="008E44ED">
      <w:pPr>
        <w:pStyle w:val="MonParagraphe"/>
      </w:pPr>
      <w:r>
        <w:rPr>
          <w:noProof/>
        </w:rPr>
        <w:lastRenderedPageBreak/>
        <mc:AlternateContent>
          <mc:Choice Requires="wps">
            <w:drawing>
              <wp:anchor distT="45720" distB="45720" distL="114300" distR="114300" simplePos="0" relativeHeight="251738112" behindDoc="0" locked="1" layoutInCell="1" allowOverlap="1" wp14:anchorId="7B937BB4" wp14:editId="63FD9110">
                <wp:simplePos x="0" y="0"/>
                <wp:positionH relativeFrom="margin">
                  <wp:posOffset>0</wp:posOffset>
                </wp:positionH>
                <wp:positionV relativeFrom="paragraph">
                  <wp:posOffset>4445</wp:posOffset>
                </wp:positionV>
                <wp:extent cx="6303010" cy="8331200"/>
                <wp:effectExtent l="0" t="0" r="21590" b="12700"/>
                <wp:wrapSquare wrapText="bothSides"/>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br/>
                              <w:t>            PathArray*** tmp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PathArray**[startMaxSize * 2];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 2;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PathArray*[endMaxSize];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i++)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tmp[j][i]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(i &lt; endCurrentSize &amp;&amp; j &lt; startCurrentSize - 1)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*tmp[j][i] = *adjacencyMatrix[j][i];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adjacencyMatrix[j][i];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startMaxSize = startMaxSize * 2;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 = tmp;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(endCityIndex == endCurrentSize)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endCities[endCityIndex]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[strlen(path-&gt;GetEndCity()) + 1];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strcpy(endCities[endCityIndex], path-&gt;GetEndCity());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endCurrentSize++;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(endCurrentSize == endMaxSize)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tmpCities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*[endMaxSize * 2];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tmpCities[j]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[strlen(endCities[j]) + 1];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strcpy(tmpCities[j], endCities[j]);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endCities = tmpCities;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PathArray*** tmp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PathArray**[startMaxSize];  </w:t>
                            </w:r>
                          </w:p>
                          <w:p w:rsidR="00D14570" w:rsidRPr="00990FF1" w:rsidRDefault="00D14570" w:rsidP="00E811C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37BB4" id="_x0000_s1062" type="#_x0000_t202" style="position:absolute;left:0;text-align:left;margin-left:0;margin-top:.35pt;width:496.3pt;height:656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">
                <v:textbox>
                  <w:txbxContent>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br/>
                        <w:t>            PathArray*** tmp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PathArray**[startMaxSize * 2];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 2;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PathArray*[endMaxSize];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i++)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tmp[j][i]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(i &lt; endCurrentSize &amp;&amp; j &lt; startCurrentSize - 1)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*tmp[j][i] = *adjacencyMatrix[j][i];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adjacencyMatrix[j][i];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startMaxSize = startMaxSize * 2;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 = tmp;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(endCityIndex == endCurrentSize)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endCities[endCityIndex]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[strlen(path-&gt;GetEndCity()) + 1];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strcpy(endCities[endCityIndex], path-&gt;GetEndCity());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endCurrentSize++;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(endCurrentSize == endMaxSize)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tmpCities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*[endMaxSize * 2];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tmpCities[j]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[strlen(endCities[j]) + 1];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strcpy(tmpCities[j], endCities[j]);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endCities[j];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endCities = tmpCities;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4"/>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4"/>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PathArray*** tmp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PathArray**[startMaxSize];  </w:t>
                      </w:r>
                    </w:p>
                    <w:p w:rsidR="00D14570" w:rsidRPr="00990FF1" w:rsidRDefault="00D14570" w:rsidP="00E811CF">
                      <w:pPr>
                        <w:rPr>
                          <w:lang w:val="en-US"/>
                        </w:rPr>
                      </w:pPr>
                    </w:p>
                  </w:txbxContent>
                </v:textbox>
                <w10:wrap type="square" anchorx="margin"/>
                <w10:anchorlock/>
              </v:shape>
            </w:pict>
          </mc:Fallback>
        </mc:AlternateContent>
      </w:r>
    </w:p>
    <w:p w:rsidR="00E811CF" w:rsidRDefault="00E811CF">
      <w:pPr>
        <w:widowControl/>
        <w:suppressAutoHyphens w:val="0"/>
        <w:autoSpaceDN/>
        <w:textAlignment w:val="auto"/>
        <w:rPr>
          <w:rFonts w:ascii="Calibri" w:eastAsia="Times New Roman" w:hAnsi="Calibri" w:cs="Times New Roman"/>
          <w:sz w:val="22"/>
          <w:szCs w:val="22"/>
        </w:rPr>
      </w:pPr>
      <w:r>
        <w:rPr>
          <w:noProof/>
        </w:rPr>
        <w:lastRenderedPageBreak/>
        <mc:AlternateContent>
          <mc:Choice Requires="wps">
            <w:drawing>
              <wp:anchor distT="45720" distB="45720" distL="114300" distR="114300" simplePos="0" relativeHeight="251740160" behindDoc="0" locked="1" layoutInCell="1" allowOverlap="1" wp14:anchorId="03F71D98" wp14:editId="3A37039F">
                <wp:simplePos x="0" y="0"/>
                <wp:positionH relativeFrom="margin">
                  <wp:posOffset>0</wp:posOffset>
                </wp:positionH>
                <wp:positionV relativeFrom="paragraph">
                  <wp:posOffset>4445</wp:posOffset>
                </wp:positionV>
                <wp:extent cx="6303010" cy="8331200"/>
                <wp:effectExtent l="0" t="0" r="21590" b="12700"/>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PathArray*[endMaxSize * 2];  </w:t>
                            </w:r>
                          </w:p>
                          <w:p w:rsidR="00D14570" w:rsidRPr="00990FF1"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 2; i++)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tmp[j][i]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(i &lt; endCurrentSize - 1 &amp;&amp; j &lt; startCurrentSize)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*tmp[j][i] = *adjacencyMatrix[j][i];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adjacencyMatrix[j][i];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endMaxSize = endMaxSize * 2;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 = tmp;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adjacencyMatrix[startCityIndex][endCityIndex]-&gt;Add(path-&gt;Clone());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addPath</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Surcharge d'opérateurs</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SearchEngine &amp; SearchEngine::operator =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SearchEngine &amp; other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this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operator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Constructeurs - destructeur</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SearchEngine::SearchEngine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SearchEngine &amp; other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#ifdef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constructeur de copie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#endif</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SearchEngine (constructeur de copie)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71D98" id="_x0000_s1063" type="#_x0000_t202" style="position:absolute;margin-left:0;margin-top:.35pt;width:496.3pt;height:656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">
                <v:textbox>
                  <w:txbxContent>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PathArray*[endMaxSize * 2];  </w:t>
                      </w:r>
                    </w:p>
                    <w:p w:rsidR="00D14570" w:rsidRPr="00990FF1"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 2; i++)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tmp[j][i]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(i &lt; endCurrentSize - 1 &amp;&amp; j &lt; startCurrentSize)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*tmp[j][i] = *adjacencyMatrix[j][i];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adjacencyMatrix[j][i];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adjacencyMatrix[j];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endMaxSize = endMaxSize * 2;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 = tmp;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adjacencyMatrix[startCityIndex][endCityIndex]-&gt;Add(path-&gt;Clone());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addPath</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Surcharge d'opérateurs</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SearchEngine &amp; SearchEngine::operator =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SearchEngine &amp; other )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this</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operator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Constructeurs - destructeur</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SearchEngine::SearchEngine (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SearchEngine &amp; other )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#ifdef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constructeur de copie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#endif</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SearchEngine (constructeur de copie)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v:textbox>
                <w10:wrap type="square" anchorx="margin"/>
                <w10:anchorlock/>
              </v:shape>
            </w:pict>
          </mc:Fallback>
        </mc:AlternateContent>
      </w:r>
      <w:r>
        <w:br w:type="page"/>
      </w:r>
    </w:p>
    <w:p w:rsidR="00E811CF" w:rsidRDefault="00E811CF" w:rsidP="008E44ED">
      <w:pPr>
        <w:pStyle w:val="MonParagraphe"/>
      </w:pPr>
      <w:r>
        <w:rPr>
          <w:noProof/>
        </w:rPr>
        <w:lastRenderedPageBreak/>
        <mc:AlternateContent>
          <mc:Choice Requires="wps">
            <w:drawing>
              <wp:anchor distT="45720" distB="45720" distL="114300" distR="114300" simplePos="0" relativeHeight="251742208" behindDoc="0" locked="1" layoutInCell="1" allowOverlap="1" wp14:anchorId="710AF8DC" wp14:editId="4CFA046F">
                <wp:simplePos x="0" y="0"/>
                <wp:positionH relativeFrom="margin">
                  <wp:posOffset>0</wp:posOffset>
                </wp:positionH>
                <wp:positionV relativeFrom="paragraph">
                  <wp:posOffset>4445</wp:posOffset>
                </wp:positionV>
                <wp:extent cx="6303010" cy="8331200"/>
                <wp:effectExtent l="0" t="0" r="21590" b="12700"/>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990FF1"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SearchEngine::SearchEngine(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size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#ifdef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constructeur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#endif</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PathArray**[size];  </w:t>
                            </w:r>
                          </w:p>
                          <w:p w:rsidR="00D14570" w:rsidRPr="00990FF1"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adjacencyMatrix[j]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PathArray*[size];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size; 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adjacencyMatrix[j][i]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startCities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endCities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startCurrentSize = 0;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startMaxSize = 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endCurrentSize = 0;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endMaxSize = 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SearchEngine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SearchEngine::~SearchEngine (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#ifdef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destructeur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#endif</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adjacencyMatrix[j][i];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~SearchEngine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AF8DC" id="_x0000_s1064" type="#_x0000_t202" style="position:absolute;left:0;text-align:left;margin-left:0;margin-top:.35pt;width:496.3pt;height:656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">
                <v:textbox>
                  <w:txbxContent>
                    <w:p w:rsidR="00D14570" w:rsidRPr="00990FF1"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SearchEngine::SearchEngine(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size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#ifdef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constructeur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#endif</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PathArray**[size];  </w:t>
                      </w:r>
                    </w:p>
                    <w:p w:rsidR="00D14570" w:rsidRPr="00990FF1"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size; 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adjacencyMatrix[j]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PathArray*[size];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size; 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adjacencyMatrix[j][i] = </w:t>
                      </w:r>
                      <w:r w:rsidRPr="00990FF1">
                        <w:rPr>
                          <w:rFonts w:ascii="Consolas" w:eastAsia="Times New Roman" w:hAnsi="Consolas" w:cs="Times New Roman"/>
                          <w:b/>
                          <w:bCs/>
                          <w:color w:val="006699"/>
                          <w:kern w:val="0"/>
                          <w:sz w:val="18"/>
                          <w:szCs w:val="18"/>
                          <w:bdr w:val="none" w:sz="0" w:space="0" w:color="auto" w:frame="1"/>
                          <w:lang w:val="en-US"/>
                        </w:rPr>
                        <w:t>new</w:t>
                      </w:r>
                      <w:r w:rsidRPr="00990FF1">
                        <w:rPr>
                          <w:rFonts w:ascii="Consolas" w:eastAsia="Times New Roman" w:hAnsi="Consolas" w:cs="Times New Roman"/>
                          <w:color w:val="000000"/>
                          <w:kern w:val="0"/>
                          <w:sz w:val="18"/>
                          <w:szCs w:val="18"/>
                          <w:bdr w:val="none" w:sz="0" w:space="0" w:color="auto" w:frame="1"/>
                          <w:lang w:val="en-US"/>
                        </w:rPr>
                        <w:t> PathArray();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startCities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endCities = </w:t>
                      </w:r>
                      <w:r w:rsidRPr="00E811CF">
                        <w:rPr>
                          <w:rFonts w:ascii="Consolas" w:eastAsia="Times New Roman" w:hAnsi="Consolas" w:cs="Times New Roman"/>
                          <w:b/>
                          <w:bCs/>
                          <w:color w:val="006699"/>
                          <w:kern w:val="0"/>
                          <w:sz w:val="18"/>
                          <w:szCs w:val="18"/>
                          <w:bdr w:val="none" w:sz="0" w:space="0" w:color="auto" w:frame="1"/>
                        </w:rPr>
                        <w:t>new</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2E8B57"/>
                          <w:kern w:val="0"/>
                          <w:sz w:val="18"/>
                          <w:szCs w:val="18"/>
                          <w:bdr w:val="none" w:sz="0" w:space="0" w:color="auto" w:frame="1"/>
                        </w:rPr>
                        <w:t>char</w:t>
                      </w:r>
                      <w:r w:rsidRPr="00E811CF">
                        <w:rPr>
                          <w:rFonts w:ascii="Consolas" w:eastAsia="Times New Roman" w:hAnsi="Consolas" w:cs="Times New Roman"/>
                          <w:color w:val="000000"/>
                          <w:kern w:val="0"/>
                          <w:sz w:val="18"/>
                          <w:szCs w:val="18"/>
                          <w:bdr w:val="none" w:sz="0" w:space="0" w:color="auto" w:frame="1"/>
                        </w:rPr>
                        <w:t>*[size];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startCurrentSize = 0;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startMaxSize = 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endCurrentSize = 0;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endMaxSize = size;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SearchEngine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SearchEngine::~SearchEngine (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#ifdef MAP</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"Appel au destructeur de &lt;SearchEngine&gt;"</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808080"/>
                          <w:kern w:val="0"/>
                          <w:sz w:val="18"/>
                          <w:szCs w:val="18"/>
                          <w:bdr w:val="none" w:sz="0" w:space="0" w:color="auto" w:frame="1"/>
                        </w:rPr>
                        <w:t>#endif</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startMaxSize; 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i = 0; i &lt; endMaxSize; 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adjacencyMatrix[j][i];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adjacencyMatrix;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startCities[j];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endCities[j];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startCities;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delete</w:t>
                      </w:r>
                      <w:r w:rsidRPr="00E811CF">
                        <w:rPr>
                          <w:rFonts w:ascii="Consolas" w:eastAsia="Times New Roman" w:hAnsi="Consolas" w:cs="Times New Roman"/>
                          <w:color w:val="000000"/>
                          <w:kern w:val="0"/>
                          <w:sz w:val="18"/>
                          <w:szCs w:val="18"/>
                          <w:bdr w:val="none" w:sz="0" w:space="0" w:color="auto" w:frame="1"/>
                        </w:rPr>
                        <w:t> [] endCities;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~SearchEngine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v:textbox>
                <w10:wrap type="square" anchorx="margin"/>
                <w10:anchorlock/>
              </v:shape>
            </w:pict>
          </mc:Fallback>
        </mc:AlternateContent>
      </w:r>
    </w:p>
    <w:p w:rsidR="00E811CF" w:rsidRDefault="00E811CF">
      <w:pPr>
        <w:widowControl/>
        <w:suppressAutoHyphens w:val="0"/>
        <w:autoSpaceDN/>
        <w:textAlignment w:val="auto"/>
        <w:rPr>
          <w:rFonts w:ascii="Calibri" w:eastAsia="Times New Roman" w:hAnsi="Calibri" w:cs="Times New Roman"/>
          <w:sz w:val="22"/>
          <w:szCs w:val="22"/>
        </w:rPr>
      </w:pPr>
      <w:r>
        <w:rPr>
          <w:noProof/>
        </w:rPr>
        <w:lastRenderedPageBreak/>
        <mc:AlternateContent>
          <mc:Choice Requires="wps">
            <w:drawing>
              <wp:anchor distT="45720" distB="45720" distL="114300" distR="114300" simplePos="0" relativeHeight="251744256" behindDoc="0" locked="1" layoutInCell="1" allowOverlap="1" wp14:anchorId="5E269907" wp14:editId="09C978D7">
                <wp:simplePos x="0" y="0"/>
                <wp:positionH relativeFrom="margin">
                  <wp:posOffset>0</wp:posOffset>
                </wp:positionH>
                <wp:positionV relativeFrom="paragraph">
                  <wp:posOffset>4445</wp:posOffset>
                </wp:positionV>
                <wp:extent cx="6303010" cy="8331200"/>
                <wp:effectExtent l="0" t="0" r="21590" b="12700"/>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8331200"/>
                        </a:xfrm>
                        <a:prstGeom prst="rect">
                          <a:avLst/>
                        </a:prstGeom>
                        <a:solidFill>
                          <a:srgbClr val="FFFFFF"/>
                        </a:solidFill>
                        <a:ln w="9525">
                          <a:solidFill>
                            <a:srgbClr val="000000"/>
                          </a:solidFill>
                          <a:miter lim="800000"/>
                          <a:headEnd/>
                          <a:tailEnd/>
                        </a:ln>
                      </wps:spPr>
                      <wps:txbx>
                        <w:txbxContent>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PRIVE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Méthodes protégées</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SearchEngine::getStartCityIndex(</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Parcoure la liste des villes de départ enregistrées et récupère l'index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la ville "city"</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(strcmp(startCities[j], city) == 0)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startCurrentSize;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getStartCityIndex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SearchEngine::getEndCityIndex(</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Parcoure la liste des villes d'arrivée enregistrées et récupère l'index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la ville "city"</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(strcmp(endCities[j], city) == 0)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endCurrentSize;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getEndCityIndex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SearchEngine::recursiveSearch(node* node,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endIndex,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 doneIndex)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Explore les noeuds reliés au noeud initial "node" dans la matrice de proximité récursivement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jusqu'à l'arrivée sur un noeud possèdant comme ville d'arrivée la destination objectif (endIndex)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ou que tous les noeuds de départs aient été explorés (stockés dans doneIndex)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Si un trajet a été trouvé, affiche la composition de celui-ci en parcourant les noeuds solution</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node-&gt;endIndex =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(adjacencyMatrix[node-&gt;startIndex][j]-&gt;GetSize() &gt; 0)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(j == endIndex)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node-&gt;next = NULL;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while</w:t>
                            </w:r>
                            <w:r w:rsidRPr="00E811CF">
                              <w:rPr>
                                <w:rFonts w:ascii="Consolas" w:eastAsia="Times New Roman" w:hAnsi="Consolas" w:cs="Times New Roman"/>
                                <w:color w:val="000000"/>
                                <w:kern w:val="0"/>
                                <w:sz w:val="18"/>
                                <w:szCs w:val="18"/>
                                <w:bdr w:val="none" w:sz="0" w:space="0" w:color="auto" w:frame="1"/>
                              </w:rPr>
                              <w:t> (node-&gt;previous != NULL)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 = node-&gt;previous;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"Début trajet :"</w:t>
                            </w:r>
                            <w:r w:rsidRPr="00E811CF">
                              <w:rPr>
                                <w:rFonts w:ascii="Consolas" w:eastAsia="Times New Roman" w:hAnsi="Consolas" w:cs="Times New Roman"/>
                                <w:color w:val="000000"/>
                                <w:kern w:val="0"/>
                                <w:sz w:val="18"/>
                                <w:szCs w:val="18"/>
                                <w:bdr w:val="none" w:sz="0" w:space="0" w:color="auto" w:frame="1"/>
                              </w:rPr>
                              <w:t> &lt;&lt; endl;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69907" id="_x0000_s1065" type="#_x0000_t202" style="position:absolute;margin-left:0;margin-top:.35pt;width:496.3pt;height:656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">
                <v:textbox>
                  <w:txbxContent>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PRIVE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Méthodes protégées</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SearchEngine::getStartCityIndex(</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Parcoure la liste des villes de départ enregistrées et récupère l'index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la ville "city"</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startCurrentSize;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(strcmp(startCities[j], city) == 0)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startCurrentSize;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getStartCityIndex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SearchEngine::getEndCityIndex(</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2E8B57"/>
                          <w:kern w:val="0"/>
                          <w:sz w:val="18"/>
                          <w:szCs w:val="18"/>
                          <w:bdr w:val="none" w:sz="0" w:space="0" w:color="auto" w:frame="1"/>
                          <w:lang w:val="en-US"/>
                        </w:rPr>
                        <w:t>char</w:t>
                      </w:r>
                      <w:r w:rsidRPr="00990FF1">
                        <w:rPr>
                          <w:rFonts w:ascii="Consolas" w:eastAsia="Times New Roman" w:hAnsi="Consolas" w:cs="Times New Roman"/>
                          <w:color w:val="000000"/>
                          <w:kern w:val="0"/>
                          <w:sz w:val="18"/>
                          <w:szCs w:val="18"/>
                          <w:bdr w:val="none" w:sz="0" w:space="0" w:color="auto" w:frame="1"/>
                          <w:lang w:val="en-US"/>
                        </w:rPr>
                        <w:t> * city)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Parcoure la liste des villes d'arrivée enregistrées et récupère l'index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de la ville "city"</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(strcmp(endCities[j], city) == 0)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j;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endCurrentSize;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getEndCityIndex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SearchEngine::recursiveSearch(node* node,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endIndex, </w:t>
                      </w:r>
                      <w:r w:rsidRPr="00990FF1">
                        <w:rPr>
                          <w:rFonts w:ascii="Consolas" w:eastAsia="Times New Roman" w:hAnsi="Consolas" w:cs="Times New Roman"/>
                          <w:b/>
                          <w:bCs/>
                          <w:color w:val="2E8B57"/>
                          <w:kern w:val="0"/>
                          <w:sz w:val="18"/>
                          <w:szCs w:val="18"/>
                          <w:bdr w:val="none" w:sz="0" w:space="0" w:color="auto" w:frame="1"/>
                          <w:lang w:val="en-US"/>
                        </w:rPr>
                        <w:t>bool</w:t>
                      </w:r>
                      <w:r w:rsidRPr="00990FF1">
                        <w:rPr>
                          <w:rFonts w:ascii="Consolas" w:eastAsia="Times New Roman" w:hAnsi="Consolas" w:cs="Times New Roman"/>
                          <w:color w:val="000000"/>
                          <w:kern w:val="0"/>
                          <w:sz w:val="18"/>
                          <w:szCs w:val="18"/>
                          <w:bdr w:val="none" w:sz="0" w:space="0" w:color="auto" w:frame="1"/>
                          <w:lang w:val="en-US"/>
                        </w:rPr>
                        <w:t> * doneIndex) </w:t>
                      </w:r>
                      <w:r w:rsidRPr="00990FF1">
                        <w:rPr>
                          <w:rFonts w:ascii="Consolas" w:eastAsia="Times New Roman" w:hAnsi="Consolas" w:cs="Times New Roman"/>
                          <w:b/>
                          <w:bCs/>
                          <w:color w:val="006699"/>
                          <w:kern w:val="0"/>
                          <w:sz w:val="18"/>
                          <w:szCs w:val="18"/>
                          <w:bdr w:val="none" w:sz="0" w:space="0" w:color="auto" w:frame="1"/>
                          <w:lang w:val="en-US"/>
                        </w:rPr>
                        <w:t>const</w:t>
                      </w:r>
                      <w:r w:rsidRPr="00990FF1">
                        <w:rPr>
                          <w:rFonts w:ascii="Consolas" w:eastAsia="Times New Roman" w:hAnsi="Consolas" w:cs="Times New Roman"/>
                          <w:color w:val="000000"/>
                          <w:kern w:val="0"/>
                          <w:sz w:val="18"/>
                          <w:szCs w:val="18"/>
                          <w:bdr w:val="none" w:sz="0" w:space="0" w:color="auto" w:frame="1"/>
                          <w:lang w:val="en-US"/>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Algorithme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Explore les noeuds reliés au noeud initial "node" dans la matrice de proximité récursivement</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jusqu'à l'arrivée sur un noeud possèdant comme ville d'arrivée la destination objectif (endIndex)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ou que tous les noeuds de départs aient été explorés (stockés dans doneIndex)</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8200"/>
                          <w:kern w:val="0"/>
                          <w:sz w:val="18"/>
                          <w:szCs w:val="18"/>
                          <w:bdr w:val="none" w:sz="0" w:space="0" w:color="auto" w:frame="1"/>
                        </w:rPr>
                        <w:t>// Si un trajet a été trouvé, affiche la composition de celui-ci en parcourant les noeuds solution</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for</w:t>
                      </w: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j = 0; j &lt; endCurrentSize;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node-&gt;endIndex = j;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990FF1"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w:t>
                      </w:r>
                      <w:r w:rsidRPr="00990FF1">
                        <w:rPr>
                          <w:rFonts w:ascii="Consolas" w:eastAsia="Times New Roman" w:hAnsi="Consolas" w:cs="Times New Roman"/>
                          <w:b/>
                          <w:bCs/>
                          <w:color w:val="006699"/>
                          <w:kern w:val="0"/>
                          <w:sz w:val="18"/>
                          <w:szCs w:val="18"/>
                          <w:bdr w:val="none" w:sz="0" w:space="0" w:color="auto" w:frame="1"/>
                          <w:lang w:val="en-US"/>
                        </w:rPr>
                        <w:t>if</w:t>
                      </w:r>
                      <w:r w:rsidRPr="00990FF1">
                        <w:rPr>
                          <w:rFonts w:ascii="Consolas" w:eastAsia="Times New Roman" w:hAnsi="Consolas" w:cs="Times New Roman"/>
                          <w:color w:val="000000"/>
                          <w:kern w:val="0"/>
                          <w:sz w:val="18"/>
                          <w:szCs w:val="18"/>
                          <w:bdr w:val="none" w:sz="0" w:space="0" w:color="auto" w:frame="1"/>
                          <w:lang w:val="en-US"/>
                        </w:rPr>
                        <w:t> (adjacencyMatrix[node-&gt;startIndex][j]-&gt;GetSize() &gt; 0)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(j == endIndex)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node-&gt;next = NULL;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while</w:t>
                      </w:r>
                      <w:r w:rsidRPr="00E811CF">
                        <w:rPr>
                          <w:rFonts w:ascii="Consolas" w:eastAsia="Times New Roman" w:hAnsi="Consolas" w:cs="Times New Roman"/>
                          <w:color w:val="000000"/>
                          <w:kern w:val="0"/>
                          <w:sz w:val="18"/>
                          <w:szCs w:val="18"/>
                          <w:bdr w:val="none" w:sz="0" w:space="0" w:color="auto" w:frame="1"/>
                        </w:rPr>
                        <w:t> (node-&gt;previous != NULL)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 = node-&gt;previous;  </w:t>
                      </w:r>
                    </w:p>
                    <w:p w:rsidR="00D14570" w:rsidRPr="00E811CF" w:rsidRDefault="00D14570" w:rsidP="00E811CF">
                      <w:pPr>
                        <w:widowControl/>
                        <w:numPr>
                          <w:ilvl w:val="0"/>
                          <w:numId w:val="5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"Début trajet :"</w:t>
                      </w:r>
                      <w:r w:rsidRPr="00E811CF">
                        <w:rPr>
                          <w:rFonts w:ascii="Consolas" w:eastAsia="Times New Roman" w:hAnsi="Consolas" w:cs="Times New Roman"/>
                          <w:color w:val="000000"/>
                          <w:kern w:val="0"/>
                          <w:sz w:val="18"/>
                          <w:szCs w:val="18"/>
                          <w:bdr w:val="none" w:sz="0" w:space="0" w:color="auto" w:frame="1"/>
                        </w:rPr>
                        <w:t> &lt;&lt; endl; </w:t>
                      </w:r>
                    </w:p>
                    <w:p w:rsidR="00D14570" w:rsidRDefault="00D14570" w:rsidP="00E811CF"/>
                  </w:txbxContent>
                </v:textbox>
                <w10:wrap type="square" anchorx="margin"/>
                <w10:anchorlock/>
              </v:shape>
            </w:pict>
          </mc:Fallback>
        </mc:AlternateContent>
      </w:r>
      <w:r>
        <w:br w:type="page"/>
      </w:r>
    </w:p>
    <w:bookmarkStart w:id="229" w:name="_Toc526867126"/>
    <w:p w:rsidR="00E811CF" w:rsidRPr="000B0563" w:rsidRDefault="000B0563" w:rsidP="000B0563">
      <w:pPr>
        <w:pStyle w:val="MonTitreSousSection"/>
      </w:pPr>
      <w:r>
        <w:rPr>
          <w:noProof/>
        </w:rPr>
        <w:lastRenderedPageBreak/>
        <mc:AlternateContent>
          <mc:Choice Requires="wps">
            <w:drawing>
              <wp:anchor distT="45720" distB="45720" distL="114300" distR="114300" simplePos="0" relativeHeight="251748352" behindDoc="0" locked="0" layoutInCell="1" allowOverlap="1">
                <wp:simplePos x="0" y="0"/>
                <wp:positionH relativeFrom="margin">
                  <wp:posOffset>-247650</wp:posOffset>
                </wp:positionH>
                <wp:positionV relativeFrom="paragraph">
                  <wp:posOffset>4940935</wp:posOffset>
                </wp:positionV>
                <wp:extent cx="6363970" cy="3368040"/>
                <wp:effectExtent l="0" t="0" r="17780" b="2286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970" cy="3368040"/>
                        </a:xfrm>
                        <a:prstGeom prst="rect">
                          <a:avLst/>
                        </a:prstGeom>
                        <a:solidFill>
                          <a:srgbClr val="FFFFFF"/>
                        </a:solidFill>
                        <a:ln w="9525">
                          <a:solidFill>
                            <a:srgbClr val="000000"/>
                          </a:solidFill>
                          <a:miter lim="800000"/>
                          <a:headEnd/>
                          <a:tailEnd/>
                        </a:ln>
                      </wps:spPr>
                      <wps:txbx>
                        <w:txbxContent>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Réalisation du module &lt;TCatalog&gt; (fichier TCatalog.cpp) ---------------</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INCLUDE</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Include système</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808080"/>
                                <w:kern w:val="0"/>
                                <w:sz w:val="18"/>
                                <w:szCs w:val="18"/>
                                <w:bdr w:val="none" w:sz="0" w:space="0" w:color="auto" w:frame="1"/>
                              </w:rPr>
                              <w:t>#include &lt;iostream&gt;</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Include personnel</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808080"/>
                                <w:kern w:val="0"/>
                                <w:sz w:val="18"/>
                                <w:szCs w:val="18"/>
                                <w:bdr w:val="none" w:sz="0" w:space="0" w:color="auto" w:frame="1"/>
                              </w:rPr>
                              <w:t>#include "Catalog/Catalog.h"</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b/>
                                <w:bCs/>
                                <w:color w:val="006699"/>
                                <w:kern w:val="0"/>
                                <w:sz w:val="18"/>
                                <w:szCs w:val="18"/>
                                <w:bdr w:val="none" w:sz="0" w:space="0" w:color="auto" w:frame="1"/>
                              </w:rPr>
                              <w:t>using</w:t>
                            </w:r>
                            <w:r w:rsidRPr="000B0563">
                              <w:rPr>
                                <w:rFonts w:ascii="Consolas" w:eastAsia="Times New Roman" w:hAnsi="Consolas" w:cs="Times New Roman"/>
                                <w:color w:val="000000"/>
                                <w:kern w:val="0"/>
                                <w:sz w:val="18"/>
                                <w:szCs w:val="18"/>
                                <w:bdr w:val="none" w:sz="0" w:space="0" w:color="auto" w:frame="1"/>
                              </w:rPr>
                              <w:t> </w:t>
                            </w:r>
                            <w:r w:rsidRPr="000B0563">
                              <w:rPr>
                                <w:rFonts w:ascii="Consolas" w:eastAsia="Times New Roman" w:hAnsi="Consolas" w:cs="Times New Roman"/>
                                <w:b/>
                                <w:bCs/>
                                <w:color w:val="006699"/>
                                <w:kern w:val="0"/>
                                <w:sz w:val="18"/>
                                <w:szCs w:val="18"/>
                                <w:bdr w:val="none" w:sz="0" w:space="0" w:color="auto" w:frame="1"/>
                              </w:rPr>
                              <w:t>namespace</w:t>
                            </w:r>
                            <w:r w:rsidRPr="000B0563">
                              <w:rPr>
                                <w:rFonts w:ascii="Consolas" w:eastAsia="Times New Roman" w:hAnsi="Consolas" w:cs="Times New Roman"/>
                                <w:color w:val="000000"/>
                                <w:kern w:val="0"/>
                                <w:sz w:val="18"/>
                                <w:szCs w:val="18"/>
                                <w:bdr w:val="none" w:sz="0" w:space="0" w:color="auto" w:frame="1"/>
                              </w:rPr>
                              <w:t> std;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PUBLIC</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Fonctions publiques</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b/>
                                <w:bCs/>
                                <w:color w:val="2E8B57"/>
                                <w:kern w:val="0"/>
                                <w:sz w:val="18"/>
                                <w:szCs w:val="18"/>
                                <w:bdr w:val="none" w:sz="0" w:space="0" w:color="auto" w:frame="1"/>
                              </w:rPr>
                              <w:t>int</w:t>
                            </w:r>
                            <w:r w:rsidRPr="000B0563">
                              <w:rPr>
                                <w:rFonts w:ascii="Consolas" w:eastAsia="Times New Roman" w:hAnsi="Consolas" w:cs="Times New Roman"/>
                                <w:color w:val="000000"/>
                                <w:kern w:val="0"/>
                                <w:sz w:val="18"/>
                                <w:szCs w:val="18"/>
                                <w:bdr w:val="none" w:sz="0" w:space="0" w:color="auto" w:frame="1"/>
                              </w:rPr>
                              <w:t> main()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Catalog catalog = Catalog();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catalog.Run();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r w:rsidRPr="000B0563">
                              <w:rPr>
                                <w:rFonts w:ascii="Consolas" w:eastAsia="Times New Roman" w:hAnsi="Consolas" w:cs="Times New Roman"/>
                                <w:b/>
                                <w:bCs/>
                                <w:color w:val="006699"/>
                                <w:kern w:val="0"/>
                                <w:sz w:val="18"/>
                                <w:szCs w:val="18"/>
                                <w:bdr w:val="none" w:sz="0" w:space="0" w:color="auto" w:frame="1"/>
                              </w:rPr>
                              <w:t>return</w:t>
                            </w:r>
                            <w:r w:rsidRPr="000B0563">
                              <w:rPr>
                                <w:rFonts w:ascii="Consolas" w:eastAsia="Times New Roman" w:hAnsi="Consolas" w:cs="Times New Roman"/>
                                <w:color w:val="000000"/>
                                <w:kern w:val="0"/>
                                <w:sz w:val="18"/>
                                <w:szCs w:val="18"/>
                                <w:bdr w:val="none" w:sz="0" w:space="0" w:color="auto" w:frame="1"/>
                              </w:rPr>
                              <w:t> 0;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Default="000B05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left:0;text-align:left;margin-left:-19.5pt;margin-top:389.05pt;width:501.1pt;height:265.2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">
                <v:textbox>
                  <w:txbxContent>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Réalisation du module &lt;</w:t>
                      </w:r>
                      <w:proofErr w:type="spellStart"/>
                      <w:r w:rsidRPr="000B0563">
                        <w:rPr>
                          <w:rFonts w:ascii="Consolas" w:eastAsia="Times New Roman" w:hAnsi="Consolas" w:cs="Times New Roman"/>
                          <w:color w:val="008200"/>
                          <w:kern w:val="0"/>
                          <w:sz w:val="18"/>
                          <w:szCs w:val="18"/>
                          <w:bdr w:val="none" w:sz="0" w:space="0" w:color="auto" w:frame="1"/>
                        </w:rPr>
                        <w:t>TCatalog</w:t>
                      </w:r>
                      <w:proofErr w:type="spellEnd"/>
                      <w:r w:rsidRPr="000B0563">
                        <w:rPr>
                          <w:rFonts w:ascii="Consolas" w:eastAsia="Times New Roman" w:hAnsi="Consolas" w:cs="Times New Roman"/>
                          <w:color w:val="008200"/>
                          <w:kern w:val="0"/>
                          <w:sz w:val="18"/>
                          <w:szCs w:val="18"/>
                          <w:bdr w:val="none" w:sz="0" w:space="0" w:color="auto" w:frame="1"/>
                        </w:rPr>
                        <w:t>&gt; (fichier TCatalog.cpp) ---------------</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INCLUDE</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w:t>
                      </w:r>
                      <w:proofErr w:type="spellStart"/>
                      <w:r w:rsidRPr="000B0563">
                        <w:rPr>
                          <w:rFonts w:ascii="Consolas" w:eastAsia="Times New Roman" w:hAnsi="Consolas" w:cs="Times New Roman"/>
                          <w:color w:val="008200"/>
                          <w:kern w:val="0"/>
                          <w:sz w:val="18"/>
                          <w:szCs w:val="18"/>
                          <w:bdr w:val="none" w:sz="0" w:space="0" w:color="auto" w:frame="1"/>
                        </w:rPr>
                        <w:t>Include</w:t>
                      </w:r>
                      <w:proofErr w:type="spellEnd"/>
                      <w:r w:rsidRPr="000B0563">
                        <w:rPr>
                          <w:rFonts w:ascii="Consolas" w:eastAsia="Times New Roman" w:hAnsi="Consolas" w:cs="Times New Roman"/>
                          <w:color w:val="008200"/>
                          <w:kern w:val="0"/>
                          <w:sz w:val="18"/>
                          <w:szCs w:val="18"/>
                          <w:bdr w:val="none" w:sz="0" w:space="0" w:color="auto" w:frame="1"/>
                        </w:rPr>
                        <w:t> système</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808080"/>
                          <w:kern w:val="0"/>
                          <w:sz w:val="18"/>
                          <w:szCs w:val="18"/>
                          <w:bdr w:val="none" w:sz="0" w:space="0" w:color="auto" w:frame="1"/>
                        </w:rPr>
                        <w:t>#</w:t>
                      </w:r>
                      <w:proofErr w:type="spellStart"/>
                      <w:r w:rsidRPr="000B0563">
                        <w:rPr>
                          <w:rFonts w:ascii="Consolas" w:eastAsia="Times New Roman" w:hAnsi="Consolas" w:cs="Times New Roman"/>
                          <w:color w:val="808080"/>
                          <w:kern w:val="0"/>
                          <w:sz w:val="18"/>
                          <w:szCs w:val="18"/>
                          <w:bdr w:val="none" w:sz="0" w:space="0" w:color="auto" w:frame="1"/>
                        </w:rPr>
                        <w:t>include</w:t>
                      </w:r>
                      <w:proofErr w:type="spellEnd"/>
                      <w:r w:rsidRPr="000B0563">
                        <w:rPr>
                          <w:rFonts w:ascii="Consolas" w:eastAsia="Times New Roman" w:hAnsi="Consolas" w:cs="Times New Roman"/>
                          <w:color w:val="808080"/>
                          <w:kern w:val="0"/>
                          <w:sz w:val="18"/>
                          <w:szCs w:val="18"/>
                          <w:bdr w:val="none" w:sz="0" w:space="0" w:color="auto" w:frame="1"/>
                        </w:rPr>
                        <w:t> &lt;</w:t>
                      </w:r>
                      <w:proofErr w:type="spellStart"/>
                      <w:r w:rsidRPr="000B0563">
                        <w:rPr>
                          <w:rFonts w:ascii="Consolas" w:eastAsia="Times New Roman" w:hAnsi="Consolas" w:cs="Times New Roman"/>
                          <w:color w:val="808080"/>
                          <w:kern w:val="0"/>
                          <w:sz w:val="18"/>
                          <w:szCs w:val="18"/>
                          <w:bdr w:val="none" w:sz="0" w:space="0" w:color="auto" w:frame="1"/>
                        </w:rPr>
                        <w:t>iostream</w:t>
                      </w:r>
                      <w:proofErr w:type="spellEnd"/>
                      <w:r w:rsidRPr="000B0563">
                        <w:rPr>
                          <w:rFonts w:ascii="Consolas" w:eastAsia="Times New Roman" w:hAnsi="Consolas" w:cs="Times New Roman"/>
                          <w:color w:val="808080"/>
                          <w:kern w:val="0"/>
                          <w:sz w:val="18"/>
                          <w:szCs w:val="18"/>
                          <w:bdr w:val="none" w:sz="0" w:space="0" w:color="auto" w:frame="1"/>
                        </w:rPr>
                        <w:t>&gt;</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w:t>
                      </w:r>
                      <w:proofErr w:type="spellStart"/>
                      <w:r w:rsidRPr="000B0563">
                        <w:rPr>
                          <w:rFonts w:ascii="Consolas" w:eastAsia="Times New Roman" w:hAnsi="Consolas" w:cs="Times New Roman"/>
                          <w:color w:val="008200"/>
                          <w:kern w:val="0"/>
                          <w:sz w:val="18"/>
                          <w:szCs w:val="18"/>
                          <w:bdr w:val="none" w:sz="0" w:space="0" w:color="auto" w:frame="1"/>
                        </w:rPr>
                        <w:t>Include</w:t>
                      </w:r>
                      <w:proofErr w:type="spellEnd"/>
                      <w:r w:rsidRPr="000B0563">
                        <w:rPr>
                          <w:rFonts w:ascii="Consolas" w:eastAsia="Times New Roman" w:hAnsi="Consolas" w:cs="Times New Roman"/>
                          <w:color w:val="008200"/>
                          <w:kern w:val="0"/>
                          <w:sz w:val="18"/>
                          <w:szCs w:val="18"/>
                          <w:bdr w:val="none" w:sz="0" w:space="0" w:color="auto" w:frame="1"/>
                        </w:rPr>
                        <w:t> personnel</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808080"/>
                          <w:kern w:val="0"/>
                          <w:sz w:val="18"/>
                          <w:szCs w:val="18"/>
                          <w:bdr w:val="none" w:sz="0" w:space="0" w:color="auto" w:frame="1"/>
                        </w:rPr>
                        <w:t>#</w:t>
                      </w:r>
                      <w:proofErr w:type="spellStart"/>
                      <w:r w:rsidRPr="000B0563">
                        <w:rPr>
                          <w:rFonts w:ascii="Consolas" w:eastAsia="Times New Roman" w:hAnsi="Consolas" w:cs="Times New Roman"/>
                          <w:color w:val="808080"/>
                          <w:kern w:val="0"/>
                          <w:sz w:val="18"/>
                          <w:szCs w:val="18"/>
                          <w:bdr w:val="none" w:sz="0" w:space="0" w:color="auto" w:frame="1"/>
                        </w:rPr>
                        <w:t>include</w:t>
                      </w:r>
                      <w:proofErr w:type="spellEnd"/>
                      <w:r w:rsidRPr="000B0563">
                        <w:rPr>
                          <w:rFonts w:ascii="Consolas" w:eastAsia="Times New Roman" w:hAnsi="Consolas" w:cs="Times New Roman"/>
                          <w:color w:val="808080"/>
                          <w:kern w:val="0"/>
                          <w:sz w:val="18"/>
                          <w:szCs w:val="18"/>
                          <w:bdr w:val="none" w:sz="0" w:space="0" w:color="auto" w:frame="1"/>
                        </w:rPr>
                        <w:t> "</w:t>
                      </w:r>
                      <w:proofErr w:type="spellStart"/>
                      <w:r w:rsidRPr="000B0563">
                        <w:rPr>
                          <w:rFonts w:ascii="Consolas" w:eastAsia="Times New Roman" w:hAnsi="Consolas" w:cs="Times New Roman"/>
                          <w:color w:val="808080"/>
                          <w:kern w:val="0"/>
                          <w:sz w:val="18"/>
                          <w:szCs w:val="18"/>
                          <w:bdr w:val="none" w:sz="0" w:space="0" w:color="auto" w:frame="1"/>
                        </w:rPr>
                        <w:t>Catalog</w:t>
                      </w:r>
                      <w:proofErr w:type="spellEnd"/>
                      <w:r w:rsidRPr="000B0563">
                        <w:rPr>
                          <w:rFonts w:ascii="Consolas" w:eastAsia="Times New Roman" w:hAnsi="Consolas" w:cs="Times New Roman"/>
                          <w:color w:val="808080"/>
                          <w:kern w:val="0"/>
                          <w:sz w:val="18"/>
                          <w:szCs w:val="18"/>
                          <w:bdr w:val="none" w:sz="0" w:space="0" w:color="auto" w:frame="1"/>
                        </w:rPr>
                        <w:t>/</w:t>
                      </w:r>
                      <w:proofErr w:type="spellStart"/>
                      <w:r w:rsidRPr="000B0563">
                        <w:rPr>
                          <w:rFonts w:ascii="Consolas" w:eastAsia="Times New Roman" w:hAnsi="Consolas" w:cs="Times New Roman"/>
                          <w:color w:val="808080"/>
                          <w:kern w:val="0"/>
                          <w:sz w:val="18"/>
                          <w:szCs w:val="18"/>
                          <w:bdr w:val="none" w:sz="0" w:space="0" w:color="auto" w:frame="1"/>
                        </w:rPr>
                        <w:t>Catalog.h</w:t>
                      </w:r>
                      <w:proofErr w:type="spellEnd"/>
                      <w:r w:rsidRPr="000B0563">
                        <w:rPr>
                          <w:rFonts w:ascii="Consolas" w:eastAsia="Times New Roman" w:hAnsi="Consolas" w:cs="Times New Roman"/>
                          <w:color w:val="808080"/>
                          <w:kern w:val="0"/>
                          <w:sz w:val="18"/>
                          <w:szCs w:val="18"/>
                          <w:bdr w:val="none" w:sz="0" w:space="0" w:color="auto" w:frame="1"/>
                        </w:rPr>
                        <w:t>"</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0B0563">
                        <w:rPr>
                          <w:rFonts w:ascii="Consolas" w:eastAsia="Times New Roman" w:hAnsi="Consolas" w:cs="Times New Roman"/>
                          <w:b/>
                          <w:bCs/>
                          <w:color w:val="006699"/>
                          <w:kern w:val="0"/>
                          <w:sz w:val="18"/>
                          <w:szCs w:val="18"/>
                          <w:bdr w:val="none" w:sz="0" w:space="0" w:color="auto" w:frame="1"/>
                        </w:rPr>
                        <w:t>using</w:t>
                      </w:r>
                      <w:proofErr w:type="spellEnd"/>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b/>
                          <w:bCs/>
                          <w:color w:val="006699"/>
                          <w:kern w:val="0"/>
                          <w:sz w:val="18"/>
                          <w:szCs w:val="18"/>
                          <w:bdr w:val="none" w:sz="0" w:space="0" w:color="auto" w:frame="1"/>
                        </w:rPr>
                        <w:t>namespace</w:t>
                      </w:r>
                      <w:proofErr w:type="spellEnd"/>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color w:val="000000"/>
                          <w:kern w:val="0"/>
                          <w:sz w:val="18"/>
                          <w:szCs w:val="18"/>
                          <w:bdr w:val="none" w:sz="0" w:space="0" w:color="auto" w:frame="1"/>
                        </w:rPr>
                        <w:t>std</w:t>
                      </w:r>
                      <w:proofErr w:type="spellEnd"/>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PUBLIC</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8200"/>
                          <w:kern w:val="0"/>
                          <w:sz w:val="18"/>
                          <w:szCs w:val="18"/>
                          <w:bdr w:val="none" w:sz="0" w:space="0" w:color="auto" w:frame="1"/>
                        </w:rPr>
                        <w:t>//---------------------------------------------------- Fonctions publiques</w:t>
                      </w: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proofErr w:type="spellStart"/>
                      <w:r w:rsidRPr="000B0563">
                        <w:rPr>
                          <w:rFonts w:ascii="Consolas" w:eastAsia="Times New Roman" w:hAnsi="Consolas" w:cs="Times New Roman"/>
                          <w:b/>
                          <w:bCs/>
                          <w:color w:val="2E8B57"/>
                          <w:kern w:val="0"/>
                          <w:sz w:val="18"/>
                          <w:szCs w:val="18"/>
                          <w:bdr w:val="none" w:sz="0" w:space="0" w:color="auto" w:frame="1"/>
                        </w:rPr>
                        <w:t>int</w:t>
                      </w:r>
                      <w:proofErr w:type="spellEnd"/>
                      <w:r w:rsidRPr="000B0563">
                        <w:rPr>
                          <w:rFonts w:ascii="Consolas" w:eastAsia="Times New Roman" w:hAnsi="Consolas" w:cs="Times New Roman"/>
                          <w:color w:val="000000"/>
                          <w:kern w:val="0"/>
                          <w:sz w:val="18"/>
                          <w:szCs w:val="18"/>
                          <w:bdr w:val="none" w:sz="0" w:space="0" w:color="auto" w:frame="1"/>
                        </w:rPr>
                        <w:t> main()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color w:val="000000"/>
                          <w:kern w:val="0"/>
                          <w:sz w:val="18"/>
                          <w:szCs w:val="18"/>
                          <w:bdr w:val="none" w:sz="0" w:space="0" w:color="auto" w:frame="1"/>
                        </w:rPr>
                        <w:t>Catalog</w:t>
                      </w:r>
                      <w:proofErr w:type="spellEnd"/>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color w:val="000000"/>
                          <w:kern w:val="0"/>
                          <w:sz w:val="18"/>
                          <w:szCs w:val="18"/>
                          <w:bdr w:val="none" w:sz="0" w:space="0" w:color="auto" w:frame="1"/>
                        </w:rPr>
                        <w:t>catalog</w:t>
                      </w:r>
                      <w:proofErr w:type="spellEnd"/>
                      <w:r w:rsidRPr="000B0563">
                        <w:rPr>
                          <w:rFonts w:ascii="Consolas" w:eastAsia="Times New Roman" w:hAnsi="Consolas" w:cs="Times New Roman"/>
                          <w:color w:val="000000"/>
                          <w:kern w:val="0"/>
                          <w:sz w:val="18"/>
                          <w:szCs w:val="18"/>
                          <w:bdr w:val="none" w:sz="0" w:space="0" w:color="auto" w:frame="1"/>
                        </w:rPr>
                        <w:t> = </w:t>
                      </w:r>
                      <w:proofErr w:type="spellStart"/>
                      <w:r w:rsidRPr="000B0563">
                        <w:rPr>
                          <w:rFonts w:ascii="Consolas" w:eastAsia="Times New Roman" w:hAnsi="Consolas" w:cs="Times New Roman"/>
                          <w:color w:val="000000"/>
                          <w:kern w:val="0"/>
                          <w:sz w:val="18"/>
                          <w:szCs w:val="18"/>
                          <w:bdr w:val="none" w:sz="0" w:space="0" w:color="auto" w:frame="1"/>
                        </w:rPr>
                        <w:t>Catalog</w:t>
                      </w:r>
                      <w:proofErr w:type="spellEnd"/>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roofErr w:type="spellStart"/>
                      <w:r w:rsidRPr="000B0563">
                        <w:rPr>
                          <w:rFonts w:ascii="Consolas" w:eastAsia="Times New Roman" w:hAnsi="Consolas" w:cs="Times New Roman"/>
                          <w:color w:val="000000"/>
                          <w:kern w:val="0"/>
                          <w:sz w:val="18"/>
                          <w:szCs w:val="18"/>
                          <w:bdr w:val="none" w:sz="0" w:space="0" w:color="auto" w:frame="1"/>
                        </w:rPr>
                        <w:t>catalog.Run</w:t>
                      </w:r>
                      <w:proofErr w:type="spellEnd"/>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Pr="000B0563" w:rsidRDefault="000B0563" w:rsidP="000B0563">
                      <w:pPr>
                        <w:widowControl/>
                        <w:numPr>
                          <w:ilvl w:val="0"/>
                          <w:numId w:val="6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r w:rsidRPr="000B0563">
                        <w:rPr>
                          <w:rFonts w:ascii="Consolas" w:eastAsia="Times New Roman" w:hAnsi="Consolas" w:cs="Times New Roman"/>
                          <w:b/>
                          <w:bCs/>
                          <w:color w:val="006699"/>
                          <w:kern w:val="0"/>
                          <w:sz w:val="18"/>
                          <w:szCs w:val="18"/>
                          <w:bdr w:val="none" w:sz="0" w:space="0" w:color="auto" w:frame="1"/>
                        </w:rPr>
                        <w:t>return</w:t>
                      </w:r>
                      <w:r w:rsidRPr="000B0563">
                        <w:rPr>
                          <w:rFonts w:ascii="Consolas" w:eastAsia="Times New Roman" w:hAnsi="Consolas" w:cs="Times New Roman"/>
                          <w:color w:val="000000"/>
                          <w:kern w:val="0"/>
                          <w:sz w:val="18"/>
                          <w:szCs w:val="18"/>
                          <w:bdr w:val="none" w:sz="0" w:space="0" w:color="auto" w:frame="1"/>
                        </w:rPr>
                        <w:t> 0;  </w:t>
                      </w:r>
                    </w:p>
                    <w:p w:rsidR="000B0563" w:rsidRPr="000B0563" w:rsidRDefault="000B0563" w:rsidP="000B0563">
                      <w:pPr>
                        <w:widowControl/>
                        <w:numPr>
                          <w:ilvl w:val="0"/>
                          <w:numId w:val="6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0B0563">
                        <w:rPr>
                          <w:rFonts w:ascii="Consolas" w:eastAsia="Times New Roman" w:hAnsi="Consolas" w:cs="Times New Roman"/>
                          <w:color w:val="000000"/>
                          <w:kern w:val="0"/>
                          <w:sz w:val="18"/>
                          <w:szCs w:val="18"/>
                          <w:bdr w:val="none" w:sz="0" w:space="0" w:color="auto" w:frame="1"/>
                        </w:rPr>
                        <w:t>}  </w:t>
                      </w:r>
                    </w:p>
                    <w:p w:rsidR="000B0563" w:rsidRDefault="000B0563"/>
                  </w:txbxContent>
                </v:textbox>
                <w10:wrap type="square" anchorx="margin"/>
              </v:shape>
            </w:pict>
          </mc:Fallback>
        </mc:AlternateContent>
      </w:r>
      <w:r w:rsidR="00E811CF">
        <w:rPr>
          <w:noProof/>
        </w:rPr>
        <mc:AlternateContent>
          <mc:Choice Requires="wps">
            <w:drawing>
              <wp:anchor distT="45720" distB="45720" distL="114300" distR="114300" simplePos="0" relativeHeight="251746304" behindDoc="0" locked="1" layoutInCell="1" allowOverlap="1" wp14:anchorId="76291514" wp14:editId="211A9FDF">
                <wp:simplePos x="0" y="0"/>
                <wp:positionH relativeFrom="margin">
                  <wp:posOffset>-204470</wp:posOffset>
                </wp:positionH>
                <wp:positionV relativeFrom="paragraph">
                  <wp:posOffset>0</wp:posOffset>
                </wp:positionV>
                <wp:extent cx="6303010" cy="4305300"/>
                <wp:effectExtent l="0" t="0" r="21590"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3010" cy="4305300"/>
                        </a:xfrm>
                        <a:prstGeom prst="rect">
                          <a:avLst/>
                        </a:prstGeom>
                        <a:solidFill>
                          <a:srgbClr val="FFFFFF"/>
                        </a:solidFill>
                        <a:ln w="9525">
                          <a:solidFill>
                            <a:srgbClr val="000000"/>
                          </a:solidFill>
                          <a:miter lim="800000"/>
                          <a:headEnd/>
                          <a:tailEnd/>
                        </a:ln>
                      </wps:spPr>
                      <wps:txbx>
                        <w:txbxContent>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while</w:t>
                            </w:r>
                            <w:r w:rsidRPr="00E811CF">
                              <w:rPr>
                                <w:rFonts w:ascii="Consolas" w:eastAsia="Times New Roman" w:hAnsi="Consolas" w:cs="Times New Roman"/>
                                <w:color w:val="000000"/>
                                <w:kern w:val="0"/>
                                <w:sz w:val="18"/>
                                <w:szCs w:val="18"/>
                                <w:bdr w:val="none" w:sz="0" w:space="0" w:color="auto" w:frame="1"/>
                              </w:rPr>
                              <w:t> (node-&gt;next != NULL)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adjacencyMatrix[node-&gt;startIndex][node-&gt;endIndex]-&gt;Print(cout,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"puis"</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 = node-&gt;next;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adjacencyMatrix[node-&gt;startIndex][node-&gt;endIndex]-&gt;Print(cout,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"Fin trajet"</w:t>
                            </w:r>
                            <w:r w:rsidRPr="00E811CF">
                              <w:rPr>
                                <w:rFonts w:ascii="Consolas" w:eastAsia="Times New Roman" w:hAnsi="Consolas" w:cs="Times New Roman"/>
                                <w:color w:val="000000"/>
                                <w:kern w:val="0"/>
                                <w:sz w:val="18"/>
                                <w:szCs w:val="18"/>
                                <w:bdr w:val="none" w:sz="0" w:space="0" w:color="auto" w:frame="1"/>
                              </w:rPr>
                              <w:t> &lt;&lt; endl &lt;&lt; endl;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startIndex = getStartCityIndex(endCities[j]);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(startIndex != startCurrentSize)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(!doneIndex[startIndex])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doneIndex[node-&gt;startIndex] =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SearchEngine::node next;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next.previous = node;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next.startIndex = startIndex;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node-&gt;next = &amp;next;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recursiveSearch(&amp;next, endIndex, doneIndex);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false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recursiveSearch</w:t>
                            </w: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91514" id="_x0000_s1067" type="#_x0000_t202" style="position:absolute;left:0;text-align:left;margin-left:-16.1pt;margin-top:0;width:496.3pt;height:339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">
                <v:textbox>
                  <w:txbxContent>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while</w:t>
                      </w:r>
                      <w:r w:rsidRPr="00E811CF">
                        <w:rPr>
                          <w:rFonts w:ascii="Consolas" w:eastAsia="Times New Roman" w:hAnsi="Consolas" w:cs="Times New Roman"/>
                          <w:color w:val="000000"/>
                          <w:kern w:val="0"/>
                          <w:sz w:val="18"/>
                          <w:szCs w:val="18"/>
                          <w:bdr w:val="none" w:sz="0" w:space="0" w:color="auto" w:frame="1"/>
                        </w:rPr>
                        <w:t> (node-&gt;next != NULL)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adjacencyMatrix[node-&gt;startIndex][node-&gt;endIndex]-&gt;Print(cout,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"puis"</w:t>
                      </w:r>
                      <w:r w:rsidRPr="00E811CF">
                        <w:rPr>
                          <w:rFonts w:ascii="Consolas" w:eastAsia="Times New Roman" w:hAnsi="Consolas" w:cs="Times New Roman"/>
                          <w:color w:val="000000"/>
                          <w:kern w:val="0"/>
                          <w:sz w:val="18"/>
                          <w:szCs w:val="18"/>
                          <w:bdr w:val="none" w:sz="0" w:space="0" w:color="auto" w:frame="1"/>
                        </w:rPr>
                        <w:t> &lt;&lt; endl;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 = node-&gt;next;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adjacencyMatrix[node-&gt;startIndex][node-&gt;endIndex]-&gt;Print(cout,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cout &lt;&lt; </w:t>
                      </w:r>
                      <w:r w:rsidRPr="00E811CF">
                        <w:rPr>
                          <w:rFonts w:ascii="Consolas" w:eastAsia="Times New Roman" w:hAnsi="Consolas" w:cs="Times New Roman"/>
                          <w:color w:val="0000FF"/>
                          <w:kern w:val="0"/>
                          <w:sz w:val="18"/>
                          <w:szCs w:val="18"/>
                          <w:bdr w:val="none" w:sz="0" w:space="0" w:color="auto" w:frame="1"/>
                        </w:rPr>
                        <w:t>"Fin trajet"</w:t>
                      </w:r>
                      <w:r w:rsidRPr="00E811CF">
                        <w:rPr>
                          <w:rFonts w:ascii="Consolas" w:eastAsia="Times New Roman" w:hAnsi="Consolas" w:cs="Times New Roman"/>
                          <w:color w:val="000000"/>
                          <w:kern w:val="0"/>
                          <w:sz w:val="18"/>
                          <w:szCs w:val="18"/>
                          <w:bdr w:val="none" w:sz="0" w:space="0" w:color="auto" w:frame="1"/>
                        </w:rPr>
                        <w:t> &lt;&lt; endl &lt;&lt; endl;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990FF1"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rPr>
                      </w:pPr>
                      <w:r w:rsidRPr="00990FF1">
                        <w:rPr>
                          <w:rFonts w:ascii="Consolas" w:eastAsia="Times New Roman" w:hAnsi="Consolas" w:cs="Times New Roman"/>
                          <w:color w:val="000000"/>
                          <w:kern w:val="0"/>
                          <w:sz w:val="18"/>
                          <w:szCs w:val="18"/>
                          <w:bdr w:val="none" w:sz="0" w:space="0" w:color="auto" w:frame="1"/>
                          <w:lang w:val="en-US"/>
                        </w:rPr>
                        <w:t>            unsigned </w:t>
                      </w:r>
                      <w:r w:rsidRPr="00990FF1">
                        <w:rPr>
                          <w:rFonts w:ascii="Consolas" w:eastAsia="Times New Roman" w:hAnsi="Consolas" w:cs="Times New Roman"/>
                          <w:b/>
                          <w:bCs/>
                          <w:color w:val="2E8B57"/>
                          <w:kern w:val="0"/>
                          <w:sz w:val="18"/>
                          <w:szCs w:val="18"/>
                          <w:bdr w:val="none" w:sz="0" w:space="0" w:color="auto" w:frame="1"/>
                          <w:lang w:val="en-US"/>
                        </w:rPr>
                        <w:t>int</w:t>
                      </w:r>
                      <w:r w:rsidRPr="00990FF1">
                        <w:rPr>
                          <w:rFonts w:ascii="Consolas" w:eastAsia="Times New Roman" w:hAnsi="Consolas" w:cs="Times New Roman"/>
                          <w:color w:val="000000"/>
                          <w:kern w:val="0"/>
                          <w:sz w:val="18"/>
                          <w:szCs w:val="18"/>
                          <w:bdr w:val="none" w:sz="0" w:space="0" w:color="auto" w:frame="1"/>
                          <w:lang w:val="en-US"/>
                        </w:rPr>
                        <w:t> startIndex = getStartCityIndex(endCities[j]);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990FF1">
                        <w:rPr>
                          <w:rFonts w:ascii="Consolas" w:eastAsia="Times New Roman" w:hAnsi="Consolas" w:cs="Times New Roman"/>
                          <w:color w:val="000000"/>
                          <w:kern w:val="0"/>
                          <w:sz w:val="18"/>
                          <w:szCs w:val="18"/>
                          <w:bdr w:val="none" w:sz="0" w:space="0" w:color="auto" w:frame="1"/>
                          <w:lang w:val="en-US"/>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(startIndex != startCurrentSize)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if</w:t>
                      </w:r>
                      <w:r w:rsidRPr="00E811CF">
                        <w:rPr>
                          <w:rFonts w:ascii="Consolas" w:eastAsia="Times New Roman" w:hAnsi="Consolas" w:cs="Times New Roman"/>
                          <w:color w:val="000000"/>
                          <w:kern w:val="0"/>
                          <w:sz w:val="18"/>
                          <w:szCs w:val="18"/>
                          <w:bdr w:val="none" w:sz="0" w:space="0" w:color="auto" w:frame="1"/>
                        </w:rPr>
                        <w:t> (!doneIndex[startIndex])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doneIndex[node-&gt;startIndex] = </w:t>
                      </w:r>
                      <w:r w:rsidRPr="00E811CF">
                        <w:rPr>
                          <w:rFonts w:ascii="Consolas" w:eastAsia="Times New Roman" w:hAnsi="Consolas" w:cs="Times New Roman"/>
                          <w:b/>
                          <w:bCs/>
                          <w:color w:val="006699"/>
                          <w:kern w:val="0"/>
                          <w:sz w:val="18"/>
                          <w:szCs w:val="18"/>
                          <w:bdr w:val="none" w:sz="0" w:space="0" w:color="auto" w:frame="1"/>
                        </w:rPr>
                        <w:t>true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SearchEngine::node next;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next.previous = node;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next.startIndex = startIndex;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node-&gt;next = &amp;next;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recursiveSearch(&amp;next, endIndex, doneIndex);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  </w:t>
                      </w:r>
                    </w:p>
                    <w:p w:rsidR="00D14570" w:rsidRPr="00E811CF" w:rsidRDefault="00D14570" w:rsidP="00E811CF">
                      <w:pPr>
                        <w:widowControl/>
                        <w:numPr>
                          <w:ilvl w:val="0"/>
                          <w:numId w:val="59"/>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return</w:t>
                      </w: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b/>
                          <w:bCs/>
                          <w:color w:val="006699"/>
                          <w:kern w:val="0"/>
                          <w:sz w:val="18"/>
                          <w:szCs w:val="18"/>
                          <w:bdr w:val="none" w:sz="0" w:space="0" w:color="auto" w:frame="1"/>
                        </w:rPr>
                        <w:t>false</w:t>
                      </w:r>
                      <w:r w:rsidRPr="00E811CF">
                        <w:rPr>
                          <w:rFonts w:ascii="Consolas" w:eastAsia="Times New Roman" w:hAnsi="Consolas" w:cs="Times New Roman"/>
                          <w:color w:val="000000"/>
                          <w:kern w:val="0"/>
                          <w:sz w:val="18"/>
                          <w:szCs w:val="18"/>
                          <w:bdr w:val="none" w:sz="0" w:space="0" w:color="auto" w:frame="1"/>
                        </w:rPr>
                        <w:t>;  </w:t>
                      </w:r>
                    </w:p>
                    <w:p w:rsidR="00D14570" w:rsidRPr="00E811CF" w:rsidRDefault="00D14570" w:rsidP="00E811CF">
                      <w:pPr>
                        <w:widowControl/>
                        <w:numPr>
                          <w:ilvl w:val="0"/>
                          <w:numId w:val="59"/>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rPr>
                      </w:pPr>
                      <w:r w:rsidRPr="00E811CF">
                        <w:rPr>
                          <w:rFonts w:ascii="Consolas" w:eastAsia="Times New Roman" w:hAnsi="Consolas" w:cs="Times New Roman"/>
                          <w:color w:val="000000"/>
                          <w:kern w:val="0"/>
                          <w:sz w:val="18"/>
                          <w:szCs w:val="18"/>
                          <w:bdr w:val="none" w:sz="0" w:space="0" w:color="auto" w:frame="1"/>
                        </w:rPr>
                        <w:t>} </w:t>
                      </w:r>
                      <w:r w:rsidRPr="00E811CF">
                        <w:rPr>
                          <w:rFonts w:ascii="Consolas" w:eastAsia="Times New Roman" w:hAnsi="Consolas" w:cs="Times New Roman"/>
                          <w:color w:val="008200"/>
                          <w:kern w:val="0"/>
                          <w:sz w:val="18"/>
                          <w:szCs w:val="18"/>
                          <w:bdr w:val="none" w:sz="0" w:space="0" w:color="auto" w:frame="1"/>
                        </w:rPr>
                        <w:t>//----- Fin de recursiveSearch</w:t>
                      </w:r>
                      <w:r w:rsidRPr="00E811CF">
                        <w:rPr>
                          <w:rFonts w:ascii="Consolas" w:eastAsia="Times New Roman" w:hAnsi="Consolas" w:cs="Times New Roman"/>
                          <w:color w:val="000000"/>
                          <w:kern w:val="0"/>
                          <w:sz w:val="18"/>
                          <w:szCs w:val="18"/>
                          <w:bdr w:val="none" w:sz="0" w:space="0" w:color="auto" w:frame="1"/>
                        </w:rPr>
                        <w:t>  </w:t>
                      </w:r>
                    </w:p>
                    <w:p w:rsidR="00D14570" w:rsidRDefault="00D14570" w:rsidP="00E811CF"/>
                  </w:txbxContent>
                </v:textbox>
                <w10:wrap type="square" anchorx="margin"/>
                <w10:anchorlock/>
              </v:shape>
            </w:pict>
          </mc:Fallback>
        </mc:AlternateContent>
      </w:r>
      <w:r>
        <w:t>Module main</w:t>
      </w:r>
      <w:bookmarkEnd w:id="229"/>
    </w:p>
    <w:p w:rsidR="00D14570" w:rsidRDefault="00D14570" w:rsidP="00D14570">
      <w:pPr>
        <w:rPr>
          <w:b/>
        </w:rPr>
      </w:pPr>
      <w:r>
        <w:rPr>
          <w:b/>
        </w:rPr>
        <w:lastRenderedPageBreak/>
        <w:t>Code Source :</w:t>
      </w:r>
    </w:p>
    <w:p w:rsidR="00D14570" w:rsidRPr="007F150F" w:rsidRDefault="00D14570" w:rsidP="00D14570">
      <w:pPr>
        <w:rPr>
          <w:b/>
        </w:rPr>
      </w:pPr>
    </w:p>
    <w:p w:rsidR="00D14570" w:rsidRDefault="00D14570" w:rsidP="00D14570">
      <w:pPr>
        <w:pStyle w:val="Sansinterligne"/>
      </w:pPr>
      <w:r>
        <w:t xml:space="preserve">Le code source de </w:t>
      </w:r>
      <w:proofErr w:type="spellStart"/>
      <w:r>
        <w:t>VoyageVoyage</w:t>
      </w:r>
      <w:proofErr w:type="spellEnd"/>
      <w:r>
        <w:t xml:space="preserve"> se trouve dans le dossier « Project </w:t>
      </w:r>
      <w:proofErr w:type="gramStart"/>
      <w:r>
        <w:t>» .</w:t>
      </w:r>
      <w:proofErr w:type="gramEnd"/>
    </w:p>
    <w:p w:rsidR="00D14570" w:rsidRDefault="00D14570" w:rsidP="00D14570">
      <w:pPr>
        <w:rPr>
          <w:rStyle w:val="Lienhypertexte"/>
        </w:rPr>
      </w:pPr>
      <w:r>
        <w:t xml:space="preserve">Il est également accessible ici : </w:t>
      </w:r>
      <w:hyperlink r:id="rId11" w:history="1">
        <w:r w:rsidRPr="00393A11">
          <w:rPr>
            <w:rStyle w:val="Lienhypertexte"/>
          </w:rPr>
          <w:t>https://github.com/Balthov60/TP2-CPP-Maranzana</w:t>
        </w:r>
      </w:hyperlink>
    </w:p>
    <w:p w:rsidR="00D14570" w:rsidRPr="003B4D5A" w:rsidRDefault="00D14570" w:rsidP="00D14570"/>
    <w:p w:rsidR="00D14570" w:rsidRDefault="00D14570" w:rsidP="00D14570">
      <w:pPr>
        <w:rPr>
          <w:b/>
        </w:rPr>
      </w:pPr>
      <w:r>
        <w:rPr>
          <w:b/>
        </w:rPr>
        <w:t>Architecture du projet :</w:t>
      </w:r>
    </w:p>
    <w:p w:rsidR="00D14570" w:rsidRPr="0016526F" w:rsidRDefault="00D14570" w:rsidP="00D14570">
      <w:pPr>
        <w:pStyle w:val="Sansinterligne"/>
      </w:pPr>
      <w:r w:rsidRPr="0016526F">
        <w:t>Project</w:t>
      </w:r>
    </w:p>
    <w:p w:rsidR="00D14570" w:rsidRPr="0016526F" w:rsidRDefault="00D14570" w:rsidP="00D14570">
      <w:pPr>
        <w:pStyle w:val="Sansinterligne"/>
      </w:pPr>
      <w:r w:rsidRPr="0016526F">
        <w:t xml:space="preserve">      |</w:t>
      </w:r>
    </w:p>
    <w:p w:rsidR="00D14570" w:rsidRPr="0016526F" w:rsidRDefault="00D14570" w:rsidP="00D14570">
      <w:pPr>
        <w:pStyle w:val="Sansinterligne"/>
      </w:pPr>
      <w:r w:rsidRPr="0016526F">
        <w:t xml:space="preserve">      | ---------- </w:t>
      </w:r>
      <w:proofErr w:type="spellStart"/>
      <w:r w:rsidRPr="0016526F">
        <w:t>src</w:t>
      </w:r>
      <w:proofErr w:type="spellEnd"/>
    </w:p>
    <w:p w:rsidR="00D14570" w:rsidRDefault="00D14570" w:rsidP="00D14570">
      <w:pPr>
        <w:pStyle w:val="Sansinterligne"/>
      </w:pPr>
      <w:r w:rsidRPr="0016526F">
        <w:t xml:space="preserve">      |</w:t>
      </w:r>
      <w:r w:rsidRPr="0016526F">
        <w:tab/>
      </w:r>
      <w:r w:rsidRPr="0016526F">
        <w:tab/>
        <w:t>|</w:t>
      </w:r>
      <w:r>
        <w:t xml:space="preserve"> </w:t>
      </w:r>
      <w:r w:rsidRPr="0016526F">
        <w:t>----------</w:t>
      </w:r>
      <w:r>
        <w:t xml:space="preserve"> &lt;Module&gt;</w:t>
      </w:r>
    </w:p>
    <w:p w:rsidR="00D14570" w:rsidRPr="0016526F" w:rsidRDefault="00D14570" w:rsidP="00D14570">
      <w:pPr>
        <w:pStyle w:val="Sansinterligne"/>
      </w:pPr>
      <w:r w:rsidRPr="0016526F">
        <w:t xml:space="preserve">      |</w:t>
      </w:r>
      <w:r>
        <w:tab/>
      </w:r>
      <w:r>
        <w:tab/>
        <w:t>|</w:t>
      </w:r>
      <w:r>
        <w:tab/>
      </w:r>
      <w:r>
        <w:tab/>
        <w:t xml:space="preserve">| </w:t>
      </w:r>
      <w:r w:rsidRPr="0016526F">
        <w:t>----------</w:t>
      </w:r>
      <w:r>
        <w:t xml:space="preserve"> &lt;Module&gt;.h</w:t>
      </w:r>
    </w:p>
    <w:p w:rsidR="00D14570" w:rsidRDefault="00D14570" w:rsidP="00D14570">
      <w:pPr>
        <w:pStyle w:val="Sansinterligne"/>
      </w:pPr>
      <w:r w:rsidRPr="0016526F">
        <w:t xml:space="preserve">      |</w:t>
      </w:r>
      <w:r>
        <w:tab/>
      </w:r>
      <w:r>
        <w:tab/>
        <w:t>|</w:t>
      </w:r>
      <w:r>
        <w:tab/>
      </w:r>
      <w:r>
        <w:tab/>
        <w:t xml:space="preserve">| </w:t>
      </w:r>
      <w:r w:rsidRPr="0016526F">
        <w:t>----------</w:t>
      </w:r>
      <w:r>
        <w:t xml:space="preserve"> &lt;Module&gt;.</w:t>
      </w:r>
      <w:proofErr w:type="spellStart"/>
      <w:r>
        <w:t>cpp</w:t>
      </w:r>
      <w:proofErr w:type="spellEnd"/>
    </w:p>
    <w:p w:rsidR="00D14570" w:rsidRPr="0016526F" w:rsidRDefault="00D14570" w:rsidP="00D14570">
      <w:pPr>
        <w:pStyle w:val="Sansinterligne"/>
      </w:pPr>
      <w:r w:rsidRPr="0016526F">
        <w:t xml:space="preserve">      |</w:t>
      </w:r>
      <w:r>
        <w:tab/>
      </w:r>
      <w:r>
        <w:tab/>
        <w:t xml:space="preserve">| </w:t>
      </w:r>
      <w:r w:rsidRPr="0016526F">
        <w:t>----------</w:t>
      </w:r>
      <w:r>
        <w:t xml:space="preserve"> Main.cpp</w:t>
      </w:r>
    </w:p>
    <w:p w:rsidR="00D14570" w:rsidRDefault="00D14570" w:rsidP="00D14570">
      <w:pPr>
        <w:pStyle w:val="Sansinterligne"/>
      </w:pPr>
      <w:r w:rsidRPr="0016526F">
        <w:t xml:space="preserve">      |</w:t>
      </w:r>
    </w:p>
    <w:p w:rsidR="00D14570" w:rsidRPr="0016526F" w:rsidRDefault="00D14570" w:rsidP="00D14570">
      <w:pPr>
        <w:pStyle w:val="Sansinterligne"/>
      </w:pPr>
      <w:r w:rsidRPr="0016526F">
        <w:t xml:space="preserve">      |</w:t>
      </w:r>
      <w:r>
        <w:t xml:space="preserve"> </w:t>
      </w:r>
      <w:r w:rsidRPr="0016526F">
        <w:t xml:space="preserve">---------- </w:t>
      </w:r>
      <w:r>
        <w:t>test</w:t>
      </w:r>
    </w:p>
    <w:p w:rsidR="00D14570" w:rsidRDefault="00D14570" w:rsidP="00D14570">
      <w:pPr>
        <w:pStyle w:val="Sansinterligne"/>
      </w:pPr>
      <w:r w:rsidRPr="0016526F">
        <w:t xml:space="preserve">      |</w:t>
      </w:r>
      <w:r w:rsidRPr="0016526F">
        <w:tab/>
      </w:r>
      <w:r w:rsidRPr="0016526F">
        <w:tab/>
        <w:t>|</w:t>
      </w:r>
      <w:r>
        <w:t xml:space="preserve"> </w:t>
      </w:r>
      <w:r w:rsidRPr="0016526F">
        <w:t>----------</w:t>
      </w:r>
      <w:r>
        <w:t xml:space="preserve"> &lt;Module&gt;</w:t>
      </w:r>
    </w:p>
    <w:p w:rsidR="00D14570" w:rsidRPr="0016526F" w:rsidRDefault="00D14570" w:rsidP="00D14570">
      <w:pPr>
        <w:pStyle w:val="Sansinterligne"/>
      </w:pPr>
      <w:r w:rsidRPr="0016526F">
        <w:t xml:space="preserve">      |</w:t>
      </w:r>
      <w:r>
        <w:tab/>
      </w:r>
      <w:r>
        <w:tab/>
        <w:t>|</w:t>
      </w:r>
      <w:r>
        <w:tab/>
      </w:r>
      <w:r>
        <w:tab/>
        <w:t xml:space="preserve">| </w:t>
      </w:r>
      <w:r w:rsidRPr="0016526F">
        <w:t>----------</w:t>
      </w:r>
      <w:r>
        <w:t xml:space="preserve"> T&lt;Module&gt;.h</w:t>
      </w:r>
    </w:p>
    <w:p w:rsidR="00D14570" w:rsidRDefault="00D14570" w:rsidP="00D14570">
      <w:pPr>
        <w:pStyle w:val="Sansinterligne"/>
      </w:pPr>
      <w:r w:rsidRPr="0016526F">
        <w:t xml:space="preserve">      |</w:t>
      </w:r>
      <w:r>
        <w:tab/>
      </w:r>
      <w:r>
        <w:tab/>
        <w:t>|</w:t>
      </w:r>
      <w:r>
        <w:tab/>
      </w:r>
      <w:r>
        <w:tab/>
        <w:t xml:space="preserve">| </w:t>
      </w:r>
      <w:r w:rsidRPr="0016526F">
        <w:t>----------</w:t>
      </w:r>
      <w:r>
        <w:t xml:space="preserve"> T&lt;Module&gt;.</w:t>
      </w:r>
      <w:proofErr w:type="spellStart"/>
      <w:r>
        <w:t>cpp</w:t>
      </w:r>
      <w:proofErr w:type="spellEnd"/>
    </w:p>
    <w:p w:rsidR="00D14570" w:rsidRPr="00990FF1" w:rsidRDefault="00D14570" w:rsidP="00D14570">
      <w:pPr>
        <w:pStyle w:val="Sansinterligne"/>
        <w:rPr>
          <w:lang w:val="en-US"/>
        </w:rPr>
      </w:pPr>
      <w:r w:rsidRPr="0016526F">
        <w:t xml:space="preserve">      </w:t>
      </w:r>
      <w:r w:rsidRPr="00990FF1">
        <w:rPr>
          <w:lang w:val="en-US"/>
        </w:rPr>
        <w:t>|</w:t>
      </w:r>
    </w:p>
    <w:p w:rsidR="00D14570" w:rsidRPr="00990FF1" w:rsidRDefault="00D14570" w:rsidP="00D14570">
      <w:pPr>
        <w:pStyle w:val="Sansinterligne"/>
        <w:rPr>
          <w:lang w:val="en-US"/>
        </w:rPr>
      </w:pPr>
      <w:r w:rsidRPr="00990FF1">
        <w:rPr>
          <w:lang w:val="en-US"/>
        </w:rPr>
        <w:t xml:space="preserve">      | </w:t>
      </w:r>
      <w:proofErr w:type="gramStart"/>
      <w:r w:rsidRPr="00990FF1">
        <w:rPr>
          <w:lang w:val="en-US"/>
        </w:rPr>
        <w:t>---------- .Build</w:t>
      </w:r>
      <w:proofErr w:type="gramEnd"/>
    </w:p>
    <w:p w:rsidR="00D14570" w:rsidRPr="00990FF1" w:rsidRDefault="00D14570" w:rsidP="00D14570">
      <w:pPr>
        <w:pStyle w:val="Sansinterligne"/>
        <w:rPr>
          <w:lang w:val="en-US"/>
        </w:rPr>
      </w:pPr>
      <w:r w:rsidRPr="00990FF1">
        <w:rPr>
          <w:lang w:val="en-US"/>
        </w:rPr>
        <w:t xml:space="preserve">      |</w:t>
      </w:r>
      <w:r w:rsidRPr="00990FF1">
        <w:rPr>
          <w:lang w:val="en-US"/>
        </w:rPr>
        <w:tab/>
      </w:r>
      <w:r w:rsidRPr="00990FF1">
        <w:rPr>
          <w:lang w:val="en-US"/>
        </w:rPr>
        <w:tab/>
        <w:t>| ---------- &lt;Module&gt;.o</w:t>
      </w:r>
    </w:p>
    <w:p w:rsidR="00D14570" w:rsidRPr="00990FF1" w:rsidRDefault="00D14570" w:rsidP="00D14570">
      <w:pPr>
        <w:pStyle w:val="Sansinterligne"/>
        <w:rPr>
          <w:lang w:val="en-US"/>
        </w:rPr>
      </w:pPr>
      <w:r w:rsidRPr="00990FF1">
        <w:rPr>
          <w:lang w:val="en-US"/>
        </w:rPr>
        <w:t xml:space="preserve">      |</w:t>
      </w:r>
      <w:r w:rsidRPr="00990FF1">
        <w:rPr>
          <w:lang w:val="en-US"/>
        </w:rPr>
        <w:tab/>
      </w:r>
      <w:r w:rsidRPr="00990FF1">
        <w:rPr>
          <w:lang w:val="en-US"/>
        </w:rPr>
        <w:tab/>
        <w:t>| ---------- T&lt;Module&gt;</w:t>
      </w:r>
      <w:r w:rsidRPr="00990FF1">
        <w:rPr>
          <w:lang w:val="en-US"/>
        </w:rPr>
        <w:tab/>
      </w:r>
      <w:r w:rsidRPr="00990FF1">
        <w:rPr>
          <w:lang w:val="en-US"/>
        </w:rPr>
        <w:tab/>
      </w:r>
      <w:r w:rsidRPr="00990FF1">
        <w:rPr>
          <w:lang w:val="en-US"/>
        </w:rPr>
        <w:tab/>
      </w:r>
      <w:r w:rsidRPr="00990FF1">
        <w:rPr>
          <w:lang w:val="en-US"/>
        </w:rPr>
        <w:tab/>
      </w:r>
      <w:r w:rsidRPr="00990FF1">
        <w:rPr>
          <w:lang w:val="en-US"/>
        </w:rPr>
        <w:tab/>
        <w:t>&lt;&lt; Test Executable</w:t>
      </w:r>
    </w:p>
    <w:p w:rsidR="00D14570" w:rsidRDefault="00D14570" w:rsidP="00D14570">
      <w:pPr>
        <w:pStyle w:val="Sansinterligne"/>
      </w:pPr>
      <w:r w:rsidRPr="00990FF1">
        <w:rPr>
          <w:lang w:val="en-US"/>
        </w:rPr>
        <w:t xml:space="preserve">      </w:t>
      </w:r>
      <w:r w:rsidRPr="0016526F">
        <w:t>|</w:t>
      </w:r>
      <w:r>
        <w:tab/>
      </w:r>
      <w:r>
        <w:tab/>
        <w:t xml:space="preserve">| </w:t>
      </w:r>
      <w:r w:rsidRPr="0016526F">
        <w:t>----------</w:t>
      </w:r>
      <w:r>
        <w:t xml:space="preserve"> </w:t>
      </w:r>
      <w:proofErr w:type="spellStart"/>
      <w:r>
        <w:t>VoyageVoyage</w:t>
      </w:r>
      <w:proofErr w:type="spellEnd"/>
      <w:r>
        <w:tab/>
      </w:r>
      <w:r>
        <w:tab/>
      </w:r>
      <w:r>
        <w:tab/>
      </w:r>
      <w:r>
        <w:tab/>
        <w:t xml:space="preserve">&lt;&lt; Main </w:t>
      </w:r>
      <w:proofErr w:type="spellStart"/>
      <w:r>
        <w:t>Executable</w:t>
      </w:r>
      <w:proofErr w:type="spellEnd"/>
    </w:p>
    <w:p w:rsidR="00D14570" w:rsidRDefault="00D14570" w:rsidP="00D14570">
      <w:pPr>
        <w:pStyle w:val="Sansinterligne"/>
      </w:pPr>
      <w:r w:rsidRPr="0016526F">
        <w:t xml:space="preserve">      |</w:t>
      </w:r>
    </w:p>
    <w:p w:rsidR="00D14570" w:rsidRDefault="00D14570" w:rsidP="00D14570">
      <w:r w:rsidRPr="0016526F">
        <w:t xml:space="preserve">      |</w:t>
      </w:r>
      <w:r>
        <w:t xml:space="preserve"> </w:t>
      </w:r>
      <w:r w:rsidRPr="0016526F">
        <w:t xml:space="preserve">---------- </w:t>
      </w:r>
      <w:proofErr w:type="spellStart"/>
      <w:r>
        <w:t>Makefile</w:t>
      </w:r>
      <w:proofErr w:type="spellEnd"/>
    </w:p>
    <w:p w:rsidR="00D14570" w:rsidRPr="00B52C9A" w:rsidRDefault="00D14570" w:rsidP="00D14570"/>
    <w:p w:rsidR="00D14570" w:rsidRDefault="00D14570" w:rsidP="00D14570">
      <w:pPr>
        <w:rPr>
          <w:b/>
        </w:rPr>
      </w:pPr>
      <w:r>
        <w:rPr>
          <w:b/>
        </w:rPr>
        <w:t>Instructions d’utilisation</w:t>
      </w:r>
    </w:p>
    <w:p w:rsidR="00D14570" w:rsidRPr="007F150F" w:rsidRDefault="00D14570" w:rsidP="00D14570">
      <w:pPr>
        <w:rPr>
          <w:b/>
        </w:rPr>
      </w:pPr>
    </w:p>
    <w:p w:rsidR="00D14570" w:rsidRDefault="00D14570" w:rsidP="00D14570">
      <w:r>
        <w:t>Les instructions d’utilisations sont également disponibles dans le fichier README.</w:t>
      </w:r>
      <w:r w:rsidR="00AD584A">
        <w:t>md</w:t>
      </w:r>
    </w:p>
    <w:p w:rsidR="00D14570" w:rsidRDefault="00D14570" w:rsidP="00D14570">
      <w:pPr>
        <w:pStyle w:val="Paragraphedeliste"/>
        <w:numPr>
          <w:ilvl w:val="0"/>
          <w:numId w:val="60"/>
        </w:numPr>
        <w:rPr>
          <w:b/>
        </w:rPr>
      </w:pPr>
      <w:r w:rsidRPr="0016526F">
        <w:rPr>
          <w:b/>
        </w:rPr>
        <w:t>Compilation</w:t>
      </w:r>
    </w:p>
    <w:p w:rsidR="00D14570" w:rsidRDefault="00D14570" w:rsidP="00D14570">
      <w:pPr>
        <w:pStyle w:val="Paragraphedeliste"/>
        <w:numPr>
          <w:ilvl w:val="0"/>
          <w:numId w:val="61"/>
        </w:numPr>
      </w:pPr>
      <w:r w:rsidRPr="00405D3C">
        <w:t>Se placer dans le dossier « Project »</w:t>
      </w:r>
    </w:p>
    <w:p w:rsidR="00D14570" w:rsidRDefault="00D14570" w:rsidP="00D14570">
      <w:pPr>
        <w:pStyle w:val="Paragraphedeliste"/>
        <w:numPr>
          <w:ilvl w:val="0"/>
          <w:numId w:val="61"/>
        </w:numPr>
      </w:pPr>
      <w:r>
        <w:t>Exécuter « </w:t>
      </w:r>
      <w:proofErr w:type="spellStart"/>
      <w:r>
        <w:t>make</w:t>
      </w:r>
      <w:proofErr w:type="spellEnd"/>
      <w:r>
        <w:t xml:space="preserve"> </w:t>
      </w:r>
      <w:proofErr w:type="spellStart"/>
      <w:r>
        <w:t>init</w:t>
      </w:r>
      <w:proofErr w:type="spellEnd"/>
      <w:r>
        <w:t> »</w:t>
      </w:r>
    </w:p>
    <w:p w:rsidR="00D14570" w:rsidRDefault="00D14570" w:rsidP="00D14570">
      <w:pPr>
        <w:pStyle w:val="Paragraphedeliste"/>
        <w:numPr>
          <w:ilvl w:val="0"/>
          <w:numId w:val="61"/>
        </w:numPr>
      </w:pPr>
      <w:r>
        <w:t>Compiler un exécutable :</w:t>
      </w:r>
    </w:p>
    <w:p w:rsidR="00D14570" w:rsidRDefault="00D14570" w:rsidP="00D14570">
      <w:pPr>
        <w:pStyle w:val="Paragraphedeliste"/>
        <w:numPr>
          <w:ilvl w:val="1"/>
          <w:numId w:val="61"/>
        </w:numPr>
      </w:pPr>
      <w:r>
        <w:t>Version de production </w:t>
      </w:r>
      <w:r>
        <w:tab/>
        <w:t>: Exécuter « </w:t>
      </w:r>
      <w:proofErr w:type="spellStart"/>
      <w:r>
        <w:t>make</w:t>
      </w:r>
      <w:proofErr w:type="spellEnd"/>
      <w:r>
        <w:t> »</w:t>
      </w:r>
    </w:p>
    <w:p w:rsidR="00D14570" w:rsidRDefault="00D14570" w:rsidP="00D14570">
      <w:pPr>
        <w:pStyle w:val="Paragraphedeliste"/>
        <w:numPr>
          <w:ilvl w:val="1"/>
          <w:numId w:val="61"/>
        </w:numPr>
      </w:pPr>
      <w:r>
        <w:t xml:space="preserve">Version de </w:t>
      </w:r>
      <w:proofErr w:type="spellStart"/>
      <w:r>
        <w:t>debug</w:t>
      </w:r>
      <w:proofErr w:type="spellEnd"/>
      <w:r>
        <w:t> </w:t>
      </w:r>
      <w:r>
        <w:tab/>
        <w:t>: Exécuter « </w:t>
      </w:r>
      <w:proofErr w:type="spellStart"/>
      <w:r>
        <w:t>make</w:t>
      </w:r>
      <w:proofErr w:type="spellEnd"/>
      <w:r>
        <w:t xml:space="preserve"> </w:t>
      </w:r>
      <w:proofErr w:type="spellStart"/>
      <w:r>
        <w:t>debug</w:t>
      </w:r>
      <w:proofErr w:type="spellEnd"/>
      <w:r>
        <w:t xml:space="preserve"> » </w:t>
      </w:r>
    </w:p>
    <w:p w:rsidR="00D14570" w:rsidRDefault="00D14570" w:rsidP="00D14570">
      <w:pPr>
        <w:pStyle w:val="Paragraphedeliste"/>
        <w:numPr>
          <w:ilvl w:val="1"/>
          <w:numId w:val="61"/>
        </w:numPr>
      </w:pPr>
      <w:r>
        <w:t>Version de test</w:t>
      </w:r>
      <w:r>
        <w:tab/>
        <w:t> </w:t>
      </w:r>
      <w:r>
        <w:tab/>
        <w:t>: Exécuter « </w:t>
      </w:r>
      <w:proofErr w:type="spellStart"/>
      <w:r>
        <w:t>make</w:t>
      </w:r>
      <w:proofErr w:type="spellEnd"/>
      <w:r>
        <w:t xml:space="preserve"> test T&lt;Module&gt; » </w:t>
      </w:r>
    </w:p>
    <w:p w:rsidR="00D14570" w:rsidRDefault="00D14570" w:rsidP="00D14570">
      <w:pPr>
        <w:pStyle w:val="Paragraphedeliste"/>
        <w:numPr>
          <w:ilvl w:val="0"/>
          <w:numId w:val="61"/>
        </w:numPr>
      </w:pPr>
      <w:r>
        <w:t xml:space="preserve">Nettoyer les fichiers de </w:t>
      </w:r>
      <w:proofErr w:type="spellStart"/>
      <w:r>
        <w:t>build</w:t>
      </w:r>
      <w:proofErr w:type="spellEnd"/>
      <w:r>
        <w:t> :</w:t>
      </w:r>
    </w:p>
    <w:p w:rsidR="00D14570" w:rsidRPr="003503E1" w:rsidRDefault="00D14570" w:rsidP="00D14570">
      <w:pPr>
        <w:pStyle w:val="Paragraphedeliste"/>
        <w:numPr>
          <w:ilvl w:val="1"/>
          <w:numId w:val="61"/>
        </w:numPr>
        <w:rPr>
          <w:lang w:val="en-US"/>
        </w:rPr>
      </w:pPr>
      <w:proofErr w:type="spellStart"/>
      <w:proofErr w:type="gramStart"/>
      <w:r w:rsidRPr="003503E1">
        <w:rPr>
          <w:lang w:val="en-US"/>
        </w:rPr>
        <w:t>Fichiers</w:t>
      </w:r>
      <w:proofErr w:type="spellEnd"/>
      <w:r w:rsidRPr="003503E1">
        <w:rPr>
          <w:lang w:val="en-US"/>
        </w:rPr>
        <w:t xml:space="preserve"> .o</w:t>
      </w:r>
      <w:proofErr w:type="gramEnd"/>
      <w:r>
        <w:rPr>
          <w:lang w:val="en-US"/>
        </w:rPr>
        <w:tab/>
      </w:r>
      <w:r w:rsidRPr="003503E1">
        <w:rPr>
          <w:lang w:val="en-US"/>
        </w:rPr>
        <w:tab/>
      </w:r>
      <w:r w:rsidRPr="003503E1">
        <w:rPr>
          <w:lang w:val="en-US"/>
        </w:rPr>
        <w:tab/>
        <w:t xml:space="preserve">: </w:t>
      </w:r>
      <w:proofErr w:type="spellStart"/>
      <w:r w:rsidRPr="003503E1">
        <w:rPr>
          <w:lang w:val="en-US"/>
        </w:rPr>
        <w:t>Exécuter</w:t>
      </w:r>
      <w:proofErr w:type="spellEnd"/>
      <w:r w:rsidRPr="003503E1">
        <w:rPr>
          <w:lang w:val="en-US"/>
        </w:rPr>
        <w:t xml:space="preserve"> « make clean »</w:t>
      </w:r>
    </w:p>
    <w:p w:rsidR="00D14570" w:rsidRDefault="00D14570" w:rsidP="00D14570">
      <w:pPr>
        <w:pStyle w:val="Paragraphedeliste"/>
        <w:numPr>
          <w:ilvl w:val="1"/>
          <w:numId w:val="61"/>
        </w:numPr>
      </w:pPr>
      <w:proofErr w:type="gramStart"/>
      <w:r>
        <w:t>Fichiers .o</w:t>
      </w:r>
      <w:proofErr w:type="gramEnd"/>
      <w:r>
        <w:t xml:space="preserve"> et exécutable</w:t>
      </w:r>
      <w:r>
        <w:tab/>
        <w:t>: Exécuter « </w:t>
      </w:r>
      <w:proofErr w:type="spellStart"/>
      <w:r>
        <w:t>make</w:t>
      </w:r>
      <w:proofErr w:type="spellEnd"/>
      <w:r>
        <w:t xml:space="preserve"> clean-all »</w:t>
      </w:r>
    </w:p>
    <w:p w:rsidR="00D14570" w:rsidRPr="003B4D5A" w:rsidRDefault="00D14570" w:rsidP="00D14570">
      <w:pPr>
        <w:pStyle w:val="Paragraphedeliste"/>
        <w:numPr>
          <w:ilvl w:val="0"/>
          <w:numId w:val="60"/>
        </w:numPr>
      </w:pPr>
      <w:r>
        <w:rPr>
          <w:b/>
        </w:rPr>
        <w:t>Exécution</w:t>
      </w:r>
    </w:p>
    <w:p w:rsidR="00D14570" w:rsidRDefault="00D14570" w:rsidP="00D14570">
      <w:pPr>
        <w:pStyle w:val="Paragraphedeliste"/>
        <w:numPr>
          <w:ilvl w:val="0"/>
          <w:numId w:val="61"/>
        </w:numPr>
      </w:pPr>
      <w:r>
        <w:t>Version de production/</w:t>
      </w:r>
      <w:proofErr w:type="spellStart"/>
      <w:r>
        <w:t>debug</w:t>
      </w:r>
      <w:proofErr w:type="spellEnd"/>
      <w:r>
        <w:tab/>
        <w:t xml:space="preserve">: Exécuter </w:t>
      </w:r>
      <w:proofErr w:type="gramStart"/>
      <w:r>
        <w:t>« .</w:t>
      </w:r>
      <w:proofErr w:type="spellStart"/>
      <w:r>
        <w:t>Build</w:t>
      </w:r>
      <w:proofErr w:type="spellEnd"/>
      <w:proofErr w:type="gramEnd"/>
      <w:r>
        <w:t>/</w:t>
      </w:r>
      <w:proofErr w:type="spellStart"/>
      <w:r>
        <w:t>VoyageVoyage</w:t>
      </w:r>
      <w:proofErr w:type="spellEnd"/>
      <w:r>
        <w:t> »</w:t>
      </w:r>
    </w:p>
    <w:p w:rsidR="00D14570" w:rsidRDefault="00D14570" w:rsidP="009D24F5">
      <w:pPr>
        <w:pStyle w:val="MonParagraphe"/>
        <w:numPr>
          <w:ilvl w:val="0"/>
          <w:numId w:val="61"/>
        </w:numPr>
      </w:pPr>
      <w:r>
        <w:t>Version</w:t>
      </w:r>
      <w:r w:rsidR="00AD584A">
        <w:t>s</w:t>
      </w:r>
      <w:r>
        <w:t xml:space="preserve"> de test</w:t>
      </w:r>
      <w:r>
        <w:tab/>
      </w:r>
      <w:r>
        <w:tab/>
      </w:r>
      <w:r>
        <w:tab/>
        <w:t xml:space="preserve">: Exécuter </w:t>
      </w:r>
      <w:proofErr w:type="gramStart"/>
      <w:r>
        <w:t>« .</w:t>
      </w:r>
      <w:proofErr w:type="spellStart"/>
      <w:r>
        <w:t>Build</w:t>
      </w:r>
      <w:proofErr w:type="spellEnd"/>
      <w:proofErr w:type="gramEnd"/>
      <w:r>
        <w:t>/T&lt;Module&gt; »</w:t>
      </w:r>
    </w:p>
    <w:p w:rsidR="00E811CF" w:rsidRDefault="00E811CF" w:rsidP="00D14570">
      <w:pPr>
        <w:pStyle w:val="MonTitreSection"/>
      </w:pPr>
      <w:bookmarkStart w:id="230" w:name="_Toc526867127"/>
      <w:r w:rsidRPr="00D14570">
        <w:lastRenderedPageBreak/>
        <w:t>Conclusion</w:t>
      </w:r>
      <w:bookmarkEnd w:id="230"/>
    </w:p>
    <w:p w:rsidR="00E811CF" w:rsidRDefault="00D14570" w:rsidP="00D14570">
      <w:pPr>
        <w:pStyle w:val="MonTitreSousSection"/>
      </w:pPr>
      <w:bookmarkStart w:id="231" w:name="_Toc526867128"/>
      <w:r>
        <w:t>Problèmes rencontrés</w:t>
      </w:r>
      <w:bookmarkEnd w:id="231"/>
    </w:p>
    <w:p w:rsidR="00D14570" w:rsidRPr="00D14570" w:rsidRDefault="00D14570" w:rsidP="00D14570">
      <w:pPr>
        <w:pStyle w:val="MonTitreSousSousSection"/>
      </w:pPr>
      <w:bookmarkStart w:id="232" w:name="_Toc526867129"/>
      <w:proofErr w:type="spellStart"/>
      <w:r>
        <w:t>Makefile</w:t>
      </w:r>
      <w:bookmarkEnd w:id="232"/>
      <w:proofErr w:type="spellEnd"/>
    </w:p>
    <w:p w:rsidR="00D14570" w:rsidRDefault="00D14570" w:rsidP="00D14570">
      <w:pPr>
        <w:pStyle w:val="MonParagraphe"/>
      </w:pPr>
      <w:r>
        <w:t xml:space="preserve">Lors de la création du </w:t>
      </w:r>
      <w:proofErr w:type="spellStart"/>
      <w:r>
        <w:t>Makefile</w:t>
      </w:r>
      <w:proofErr w:type="spellEnd"/>
      <w:r>
        <w:t xml:space="preserve">, nous avons rencontré un problème de portée des variables. En effet, il nous a été impossible d’éditer des variables du </w:t>
      </w:r>
      <w:proofErr w:type="spellStart"/>
      <w:r>
        <w:t>Makefile</w:t>
      </w:r>
      <w:proofErr w:type="spellEnd"/>
      <w:r>
        <w:t xml:space="preserve"> depuis le code </w:t>
      </w:r>
      <w:proofErr w:type="spellStart"/>
      <w:r>
        <w:t>bash</w:t>
      </w:r>
      <w:proofErr w:type="spellEnd"/>
      <w:r>
        <w:t xml:space="preserve"> appelé dans les règles.</w:t>
      </w:r>
    </w:p>
    <w:p w:rsidR="00D14570" w:rsidRDefault="00D14570" w:rsidP="00D14570">
      <w:pPr>
        <w:pStyle w:val="MonParagraphe"/>
      </w:pPr>
      <w:r>
        <w:t xml:space="preserve">La variable était considérée comme « une commande » et nous n’avons trouvé aucune solution à ce problème. D’une manière générale, la création du </w:t>
      </w:r>
      <w:proofErr w:type="spellStart"/>
      <w:r>
        <w:t>Makefile</w:t>
      </w:r>
      <w:proofErr w:type="spellEnd"/>
      <w:r>
        <w:t xml:space="preserve"> générique a nécessité une part de travail importante.</w:t>
      </w:r>
    </w:p>
    <w:p w:rsidR="00D14570" w:rsidRDefault="00D14570" w:rsidP="00D14570">
      <w:pPr>
        <w:pStyle w:val="MonTitreSousSousSection"/>
      </w:pPr>
      <w:bookmarkStart w:id="233" w:name="_Toc526867130"/>
      <w:r>
        <w:t>Gestion de la mémoire</w:t>
      </w:r>
      <w:bookmarkEnd w:id="233"/>
    </w:p>
    <w:p w:rsidR="00D14570" w:rsidRPr="00D14570" w:rsidRDefault="00D14570" w:rsidP="00D14570">
      <w:pPr>
        <w:pStyle w:val="MonParagraphe"/>
      </w:pPr>
      <w:r>
        <w:t xml:space="preserve">La manipulation </w:t>
      </w:r>
      <w:r w:rsidR="00BA652A">
        <w:t xml:space="preserve">intensive des pointeurs et des objets a posé des problèmes de gestion de la mémoire. La rigueur nécessaire à </w:t>
      </w:r>
      <w:r w:rsidR="00AD584A">
        <w:t>cet exercice</w:t>
      </w:r>
      <w:r w:rsidR="00BA652A">
        <w:t xml:space="preserve"> est nouvelle et bouscule les habitudes de programmation. A force d’essais/erreurs, nous sommes finalement arrivés à une solution satisfaisante (selon </w:t>
      </w:r>
      <w:proofErr w:type="spellStart"/>
      <w:r w:rsidR="00BA652A">
        <w:t>Valgrind</w:t>
      </w:r>
      <w:proofErr w:type="spellEnd"/>
      <w:r w:rsidR="00BA652A">
        <w:t>). Cependant, avec le recul certains choix de gestion ne sont pas nécessairement très judicieux. Cela est discuté dans la partie suivante.</w:t>
      </w:r>
    </w:p>
    <w:p w:rsidR="00D14570" w:rsidRDefault="00D14570" w:rsidP="00D14570">
      <w:pPr>
        <w:pStyle w:val="MonTitreSousSection"/>
      </w:pPr>
      <w:bookmarkStart w:id="234" w:name="_Toc526867131"/>
      <w:r>
        <w:t>Améliorations possibles</w:t>
      </w:r>
      <w:bookmarkEnd w:id="234"/>
    </w:p>
    <w:p w:rsidR="00BA652A" w:rsidRPr="00BA652A" w:rsidRDefault="00BA652A" w:rsidP="00BA652A">
      <w:pPr>
        <w:pStyle w:val="MonParagraphe"/>
      </w:pPr>
      <w:r>
        <w:t>Cette application est un exercice académique – il pourrait donc bien entendu être beaucoup plus développé dans ses fonctionnalités. Toutefois, nous avons repéré des points d’amélioration par rapport aux notions abordées qui auraient été intéressants à mettre en place si du temps supplémentaire était accordé à ce TP.</w:t>
      </w:r>
    </w:p>
    <w:p w:rsidR="00D14570" w:rsidRDefault="00BA652A" w:rsidP="00BA652A">
      <w:pPr>
        <w:pStyle w:val="MonTitreSousSousSection"/>
      </w:pPr>
      <w:bookmarkStart w:id="235" w:name="_Toc526867132"/>
      <w:proofErr w:type="spellStart"/>
      <w:r>
        <w:t>Makefile</w:t>
      </w:r>
      <w:bookmarkEnd w:id="235"/>
      <w:proofErr w:type="spellEnd"/>
    </w:p>
    <w:p w:rsidR="00BA652A" w:rsidRDefault="00BA652A" w:rsidP="00BA652A">
      <w:pPr>
        <w:pStyle w:val="MonParagraphe"/>
      </w:pPr>
      <w:r>
        <w:t xml:space="preserve">Deux améliorations pourraient être apportés au </w:t>
      </w:r>
      <w:proofErr w:type="spellStart"/>
      <w:r>
        <w:t>Makefile</w:t>
      </w:r>
      <w:proofErr w:type="spellEnd"/>
      <w:r>
        <w:t> :</w:t>
      </w:r>
    </w:p>
    <w:p w:rsidR="00BA652A" w:rsidRDefault="00BA652A" w:rsidP="00BA652A">
      <w:pPr>
        <w:pStyle w:val="MonParagraphe"/>
        <w:numPr>
          <w:ilvl w:val="0"/>
          <w:numId w:val="63"/>
        </w:numPr>
      </w:pPr>
      <w:r>
        <w:t xml:space="preserve">Récupérer le nom des modules de manière dynamique en récupérant la liste des dossiers afin que le </w:t>
      </w:r>
      <w:proofErr w:type="spellStart"/>
      <w:r>
        <w:t>Makefile</w:t>
      </w:r>
      <w:proofErr w:type="spellEnd"/>
      <w:r>
        <w:t xml:space="preserve"> </w:t>
      </w:r>
      <w:proofErr w:type="gramStart"/>
      <w:r>
        <w:t>n’ai pas besoin d’être</w:t>
      </w:r>
      <w:proofErr w:type="gramEnd"/>
      <w:r>
        <w:t xml:space="preserve"> « configuré ».</w:t>
      </w:r>
    </w:p>
    <w:p w:rsidR="00BA652A" w:rsidRDefault="00BA652A" w:rsidP="00BA652A">
      <w:pPr>
        <w:pStyle w:val="MonParagraphe"/>
        <w:numPr>
          <w:ilvl w:val="0"/>
          <w:numId w:val="63"/>
        </w:numPr>
      </w:pPr>
      <w:r>
        <w:t xml:space="preserve">Compiler uniquement les fichiers nécessaires </w:t>
      </w:r>
      <w:r w:rsidR="00AD584A">
        <w:t>aux exécutables</w:t>
      </w:r>
      <w:r>
        <w:t xml:space="preserve"> de test sans avoir à les spécifier dans les constantes du </w:t>
      </w:r>
      <w:proofErr w:type="spellStart"/>
      <w:r>
        <w:t>Makefile</w:t>
      </w:r>
      <w:proofErr w:type="spellEnd"/>
      <w:r>
        <w:t>.</w:t>
      </w:r>
    </w:p>
    <w:p w:rsidR="00BA652A" w:rsidRDefault="00BA652A" w:rsidP="00BA652A">
      <w:pPr>
        <w:pStyle w:val="MonTitreSousSousSection"/>
      </w:pPr>
      <w:bookmarkStart w:id="236" w:name="_Toc526867133"/>
      <w:r>
        <w:t>Gestion de la mémoire</w:t>
      </w:r>
      <w:bookmarkEnd w:id="236"/>
    </w:p>
    <w:p w:rsidR="00BA652A" w:rsidRDefault="00BA652A" w:rsidP="00BA652A">
      <w:pPr>
        <w:pStyle w:val="MonParagraphe"/>
      </w:pPr>
      <w:r>
        <w:t xml:space="preserve">La solution finale ne possède pas de fuites mémoires, cependant la gestion de la mémoire peut être amélioré. </w:t>
      </w:r>
    </w:p>
    <w:p w:rsidR="00BA652A" w:rsidRDefault="00BA652A" w:rsidP="00BA652A">
      <w:pPr>
        <w:pStyle w:val="MonParagraphe"/>
        <w:numPr>
          <w:ilvl w:val="0"/>
          <w:numId w:val="64"/>
        </w:numPr>
      </w:pPr>
      <w:r>
        <w:t xml:space="preserve">Le </w:t>
      </w:r>
      <w:proofErr w:type="spellStart"/>
      <w:r>
        <w:t>PathArray</w:t>
      </w:r>
      <w:proofErr w:type="spellEnd"/>
      <w:r>
        <w:t xml:space="preserve"> pourrait effectuer une copie du trajet pointé lors de l’ajout afin de le rendre indépendant de la source du trajet. Cela serait primordial si cette classe était destinée à être utilisée en externe.</w:t>
      </w:r>
    </w:p>
    <w:p w:rsidR="00BA652A" w:rsidRDefault="00BA652A" w:rsidP="00BA652A">
      <w:pPr>
        <w:pStyle w:val="MonParagraphe"/>
        <w:numPr>
          <w:ilvl w:val="0"/>
          <w:numId w:val="64"/>
        </w:numPr>
      </w:pPr>
      <w:r>
        <w:t xml:space="preserve">Le </w:t>
      </w:r>
      <w:proofErr w:type="spellStart"/>
      <w:r>
        <w:t>SearchEngine</w:t>
      </w:r>
      <w:proofErr w:type="spellEnd"/>
      <w:r>
        <w:t xml:space="preserve"> pourrait ne pas dupliquer les trajets entiers et travailler directement sur les pointeurs. </w:t>
      </w:r>
      <w:r w:rsidR="006C2CE9">
        <w:t xml:space="preserve">Il ne serait ainsi pas en charge de la destruction des trajets sur lesquels il travaille. Dans le cadre de l’apprentissage de la gestion de la mémoire, il était plus simple qu’il ne soit pas dépendant d’une autre classe pour la gestion de sa mémoire afin de simplifier les tests isolés et le repérage des fuites mémoires. </w:t>
      </w:r>
    </w:p>
    <w:p w:rsidR="006C2CE9" w:rsidRDefault="006C2CE9" w:rsidP="006C2CE9">
      <w:pPr>
        <w:pStyle w:val="MonParagraphe"/>
      </w:pPr>
    </w:p>
    <w:p w:rsidR="006C2CE9" w:rsidRDefault="006C2CE9" w:rsidP="006C2CE9">
      <w:pPr>
        <w:pStyle w:val="MonParagraphe"/>
      </w:pPr>
    </w:p>
    <w:p w:rsidR="006C2CE9" w:rsidRDefault="006C2CE9" w:rsidP="006C2CE9">
      <w:pPr>
        <w:pStyle w:val="MonTitreSousSousSection"/>
      </w:pPr>
      <w:bookmarkStart w:id="237" w:name="_Toc526867134"/>
      <w:r>
        <w:lastRenderedPageBreak/>
        <w:t xml:space="preserve">Pattern </w:t>
      </w:r>
      <w:proofErr w:type="spellStart"/>
      <w:r>
        <w:t>strategy</w:t>
      </w:r>
      <w:bookmarkEnd w:id="237"/>
      <w:proofErr w:type="spellEnd"/>
    </w:p>
    <w:p w:rsidR="006C2CE9" w:rsidRDefault="006C2CE9" w:rsidP="006C2CE9">
      <w:pPr>
        <w:pStyle w:val="MonParagraphe"/>
      </w:pPr>
      <w:r>
        <w:t xml:space="preserve">Dans le cas où les moyens de transports auraient une influence plus importante qu’une simple modification d’affichage, il serait intéressant de les implémenter sous la forme d’un pattern </w:t>
      </w:r>
      <w:proofErr w:type="spellStart"/>
      <w:r>
        <w:t>strategy</w:t>
      </w:r>
      <w:proofErr w:type="spellEnd"/>
      <w:r>
        <w:t xml:space="preserve"> plutôt qu’une énumération.</w:t>
      </w:r>
    </w:p>
    <w:p w:rsidR="006C2CE9" w:rsidRPr="006C2CE9" w:rsidRDefault="006C2CE9" w:rsidP="006C2CE9">
      <w:pPr>
        <w:pStyle w:val="MonParagraphe"/>
      </w:pPr>
    </w:p>
    <w:p w:rsidR="006C2CE9" w:rsidRDefault="006C2CE9" w:rsidP="006C2CE9">
      <w:pPr>
        <w:pStyle w:val="MonParagraphe"/>
        <w:keepNext/>
        <w:jc w:val="center"/>
      </w:pPr>
      <w:r>
        <w:rPr>
          <w:noProof/>
        </w:rPr>
        <w:drawing>
          <wp:inline distT="0" distB="0" distL="0" distR="0">
            <wp:extent cx="4648200" cy="3147060"/>
            <wp:effectExtent l="0" t="0" r="0" b="0"/>
            <wp:docPr id="48" name="Image 48" descr="Strateg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147060"/>
                    </a:xfrm>
                    <a:prstGeom prst="rect">
                      <a:avLst/>
                    </a:prstGeom>
                    <a:noFill/>
                    <a:ln>
                      <a:noFill/>
                    </a:ln>
                  </pic:spPr>
                </pic:pic>
              </a:graphicData>
            </a:graphic>
          </wp:inline>
        </w:drawing>
      </w:r>
    </w:p>
    <w:p w:rsidR="00E811CF" w:rsidRDefault="006C2CE9" w:rsidP="006C2CE9">
      <w:pPr>
        <w:pStyle w:val="Lgende"/>
      </w:pPr>
      <w:r>
        <w:t xml:space="preserve">Figure </w:t>
      </w:r>
      <w:r w:rsidR="00835A0B">
        <w:rPr>
          <w:noProof/>
        </w:rPr>
        <w:fldChar w:fldCharType="begin"/>
      </w:r>
      <w:r w:rsidR="00835A0B">
        <w:rPr>
          <w:noProof/>
        </w:rPr>
        <w:instrText xml:space="preserve"> SEQ Figure \* ARABIC </w:instrText>
      </w:r>
      <w:r w:rsidR="00835A0B">
        <w:rPr>
          <w:noProof/>
        </w:rPr>
        <w:fldChar w:fldCharType="separate"/>
      </w:r>
      <w:r w:rsidR="005A78E3">
        <w:rPr>
          <w:noProof/>
        </w:rPr>
        <w:t>3</w:t>
      </w:r>
      <w:r w:rsidR="00835A0B">
        <w:rPr>
          <w:noProof/>
        </w:rPr>
        <w:fldChar w:fldCharType="end"/>
      </w:r>
      <w:r>
        <w:t xml:space="preserve"> – Illustration du pattern </w:t>
      </w:r>
      <w:proofErr w:type="spellStart"/>
      <w:r>
        <w:t>strategy</w:t>
      </w:r>
      <w:proofErr w:type="spellEnd"/>
      <w:r>
        <w:t xml:space="preserve"> (</w:t>
      </w:r>
      <w:proofErr w:type="spellStart"/>
      <w:r>
        <w:t>src</w:t>
      </w:r>
      <w:proofErr w:type="spellEnd"/>
      <w:r>
        <w:t xml:space="preserve"> : </w:t>
      </w:r>
      <w:r w:rsidRPr="006C2CE9">
        <w:t>https://sourcemaking.com/design_patterns/strategy</w:t>
      </w:r>
      <w:r>
        <w:t>)</w:t>
      </w: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E811CF" w:rsidRDefault="00E811CF" w:rsidP="00E811CF">
      <w:pPr>
        <w:pStyle w:val="MonParagraphe"/>
      </w:pPr>
    </w:p>
    <w:p w:rsidR="00477F7F" w:rsidRPr="00477F7F" w:rsidDel="00477F7F" w:rsidRDefault="00367ED9" w:rsidP="008E44ED">
      <w:pPr>
        <w:pStyle w:val="MonParagraphe"/>
        <w:rPr>
          <w:del w:id="238" w:author="vwallyn" w:date="2018-10-09T13:39:00Z"/>
        </w:rPr>
      </w:pPr>
      <w:del w:id="239" w:author="vwallyn" w:date="2018-10-09T13:39:00Z">
        <w:r w:rsidDel="00477F7F">
          <w:delText>Titre de section</w:delText>
        </w:r>
      </w:del>
    </w:p>
    <w:p w:rsidR="00427B38" w:rsidDel="00477F7F" w:rsidRDefault="00367ED9">
      <w:pPr>
        <w:pStyle w:val="MonParagraphe"/>
        <w:rPr>
          <w:del w:id="240" w:author="vwallyn" w:date="2018-10-09T13:39:00Z"/>
        </w:rPr>
        <w:pPrChange w:id="241" w:author="vwallyn" w:date="2018-10-09T13:43:00Z">
          <w:pPr>
            <w:pStyle w:val="MonTitreSousSection"/>
          </w:pPr>
        </w:pPrChange>
      </w:pPr>
      <w:del w:id="242" w:author="vwallyn" w:date="2018-10-09T13:39:00Z">
        <w:r w:rsidDel="00477F7F">
          <w:delText>Titre de sous-section</w:delText>
        </w:r>
        <w:bookmarkStart w:id="243" w:name="_Toc526856174"/>
        <w:bookmarkEnd w:id="243"/>
      </w:del>
    </w:p>
    <w:p w:rsidR="00427B38" w:rsidDel="00477F7F" w:rsidRDefault="00367ED9">
      <w:pPr>
        <w:pStyle w:val="MonParagraphe"/>
        <w:rPr>
          <w:del w:id="244" w:author="vwallyn" w:date="2018-10-09T13:39:00Z"/>
        </w:rPr>
        <w:pPrChange w:id="245" w:author="vwallyn" w:date="2018-10-09T13:43:00Z">
          <w:pPr>
            <w:pStyle w:val="MonTitreSousSousSection"/>
          </w:pPr>
        </w:pPrChange>
      </w:pPr>
      <w:del w:id="246" w:author="vwallyn" w:date="2018-10-09T13:39:00Z">
        <w:r w:rsidDel="00477F7F">
          <w:delText>Titre de sous-sous-section</w:delText>
        </w:r>
        <w:bookmarkStart w:id="247" w:name="_Toc526856175"/>
        <w:bookmarkEnd w:id="247"/>
      </w:del>
    </w:p>
    <w:p w:rsidR="00427B38" w:rsidDel="00477F7F" w:rsidRDefault="00367ED9">
      <w:pPr>
        <w:pStyle w:val="MonParagraphe"/>
        <w:rPr>
          <w:del w:id="248" w:author="vwallyn" w:date="2018-10-09T13:39:00Z"/>
        </w:rPr>
      </w:pPr>
      <w:del w:id="249" w:author="vwallyn" w:date="2018-10-09T13:39:00Z">
        <w:r w:rsidDel="00477F7F">
          <w:delText>Paragraphe …</w:delText>
        </w:r>
        <w:bookmarkStart w:id="250" w:name="_Toc526856176"/>
        <w:bookmarkEnd w:id="250"/>
      </w:del>
    </w:p>
    <w:p w:rsidR="00427B38" w:rsidDel="00477F7F" w:rsidRDefault="00367ED9">
      <w:pPr>
        <w:pStyle w:val="MonParagraphe"/>
        <w:rPr>
          <w:del w:id="251" w:author="vwallyn" w:date="2018-10-09T13:39:00Z"/>
        </w:rPr>
      </w:pPr>
      <w:del w:id="252" w:author="vwallyn" w:date="2018-10-09T13:39:00Z">
        <w:r w:rsidDel="00477F7F">
          <w:delText>Liste :</w:delText>
        </w:r>
        <w:bookmarkStart w:id="253" w:name="_Toc526856177"/>
        <w:bookmarkEnd w:id="253"/>
      </w:del>
    </w:p>
    <w:p w:rsidR="00427B38" w:rsidDel="00477F7F" w:rsidRDefault="00367ED9">
      <w:pPr>
        <w:pStyle w:val="MonParagraphe"/>
        <w:rPr>
          <w:del w:id="254" w:author="vwallyn" w:date="2018-10-09T13:39:00Z"/>
        </w:rPr>
        <w:pPrChange w:id="255" w:author="vwallyn" w:date="2018-10-09T13:43:00Z">
          <w:pPr>
            <w:pStyle w:val="MonParagraphe-liste"/>
            <w:numPr>
              <w:numId w:val="4"/>
            </w:numPr>
            <w:ind w:left="1260" w:hanging="360"/>
          </w:pPr>
        </w:pPrChange>
      </w:pPr>
      <w:del w:id="256" w:author="vwallyn" w:date="2018-10-09T13:39:00Z">
        <w:r w:rsidDel="00477F7F">
          <w:delText>Item 1</w:delText>
        </w:r>
        <w:bookmarkStart w:id="257" w:name="_Toc526856178"/>
        <w:bookmarkEnd w:id="257"/>
      </w:del>
    </w:p>
    <w:p w:rsidR="00427B38" w:rsidDel="00477F7F" w:rsidRDefault="00367ED9">
      <w:pPr>
        <w:pStyle w:val="MonParagraphe"/>
        <w:rPr>
          <w:del w:id="258" w:author="vwallyn" w:date="2018-10-09T13:39:00Z"/>
        </w:rPr>
        <w:pPrChange w:id="259" w:author="vwallyn" w:date="2018-10-09T13:43:00Z">
          <w:pPr>
            <w:pStyle w:val="MonParagraphe-liste"/>
            <w:numPr>
              <w:numId w:val="4"/>
            </w:numPr>
            <w:ind w:left="1260" w:hanging="360"/>
          </w:pPr>
        </w:pPrChange>
      </w:pPr>
      <w:del w:id="260" w:author="vwallyn" w:date="2018-10-09T13:39:00Z">
        <w:r w:rsidDel="00477F7F">
          <w:delText>Item 2</w:delText>
        </w:r>
        <w:bookmarkStart w:id="261" w:name="_Toc526856179"/>
        <w:bookmarkEnd w:id="261"/>
      </w:del>
    </w:p>
    <w:p w:rsidR="00427B38" w:rsidDel="00477F7F" w:rsidRDefault="00367ED9">
      <w:pPr>
        <w:pStyle w:val="MonParagraphe"/>
        <w:rPr>
          <w:del w:id="262" w:author="vwallyn" w:date="2018-10-09T13:39:00Z"/>
        </w:rPr>
      </w:pPr>
      <w:del w:id="263" w:author="vwallyn" w:date="2018-10-09T13:39:00Z">
        <w:r w:rsidDel="00477F7F">
          <w:delText>Une figure présente</w:delText>
        </w:r>
        <w:r w:rsidR="00BA0EA2" w:rsidDel="00477F7F">
          <w:delText xml:space="preserve">, comme la </w:delText>
        </w:r>
        <w:r w:rsidR="00BA0EA2" w:rsidDel="00477F7F">
          <w:fldChar w:fldCharType="begin"/>
        </w:r>
        <w:r w:rsidR="00BA0EA2" w:rsidDel="00477F7F">
          <w:delInstrText xml:space="preserve"> REF _Ref491244179 \h </w:delInstrText>
        </w:r>
        <w:r w:rsidR="00BA0EA2" w:rsidDel="00477F7F">
          <w:fldChar w:fldCharType="separate"/>
        </w:r>
        <w:r w:rsidR="00477F7F" w:rsidDel="00477F7F">
          <w:delText xml:space="preserve">Figure </w:delText>
        </w:r>
        <w:r w:rsidR="00477F7F" w:rsidDel="00477F7F">
          <w:rPr>
            <w:noProof/>
          </w:rPr>
          <w:delText>1</w:delText>
        </w:r>
        <w:r w:rsidR="00BA0EA2" w:rsidDel="00477F7F">
          <w:fldChar w:fldCharType="end"/>
        </w:r>
        <w:r w:rsidR="00BA0EA2" w:rsidDel="00477F7F">
          <w:delText xml:space="preserve">, doit nécessairement être </w:delText>
        </w:r>
        <w:r w:rsidDel="00477F7F">
          <w:delText>citée</w:delText>
        </w:r>
        <w:r w:rsidR="00BA0EA2" w:rsidDel="00477F7F">
          <w:delText>, décrite et commentée</w:delText>
        </w:r>
        <w:r w:rsidDel="00477F7F">
          <w:delText xml:space="preserve"> dans le texte.</w:delText>
        </w:r>
        <w:bookmarkStart w:id="264" w:name="_Toc526856180"/>
        <w:bookmarkEnd w:id="264"/>
      </w:del>
    </w:p>
    <w:p w:rsidR="00A23267" w:rsidDel="00477F7F" w:rsidRDefault="00A23267">
      <w:pPr>
        <w:pStyle w:val="MonParagraphe"/>
        <w:rPr>
          <w:del w:id="265" w:author="vwallyn" w:date="2018-10-09T13:39:00Z"/>
        </w:rPr>
        <w:pPrChange w:id="266" w:author="vwallyn" w:date="2018-10-09T13:43:00Z">
          <w:pPr>
            <w:pStyle w:val="MonParagraphe-liste"/>
          </w:pPr>
        </w:pPrChange>
      </w:pPr>
      <w:bookmarkStart w:id="267" w:name="_Toc526856181"/>
      <w:bookmarkEnd w:id="267"/>
    </w:p>
    <w:p w:rsidR="00A23267" w:rsidRPr="00AC377D" w:rsidRDefault="00BA0EA2">
      <w:pPr>
        <w:pStyle w:val="MonParagraphe"/>
      </w:pPr>
      <w:del w:id="268" w:author="vwallyn" w:date="2018-10-09T13:40:00Z">
        <w:r w:rsidDel="00477F7F">
          <w:rPr>
            <w:noProof/>
          </w:rPr>
          <mc:AlternateContent>
            <mc:Choice Requires="wps">
              <w:drawing>
                <wp:anchor distT="0" distB="0" distL="114300" distR="114300" simplePos="0" relativeHeight="251660288" behindDoc="0" locked="0" layoutInCell="1" allowOverlap="1" wp14:anchorId="1CC251B1" wp14:editId="65C4A4C0">
                  <wp:simplePos x="0" y="0"/>
                  <wp:positionH relativeFrom="column">
                    <wp:posOffset>1256665</wp:posOffset>
                  </wp:positionH>
                  <wp:positionV relativeFrom="paragraph">
                    <wp:posOffset>2227580</wp:posOffset>
                  </wp:positionV>
                  <wp:extent cx="3599815" cy="154940"/>
                  <wp:effectExtent l="0" t="0" r="0" b="0"/>
                  <wp:wrapThrough wrapText="bothSides">
                    <wp:wrapPolygon edited="0">
                      <wp:start x="0" y="0"/>
                      <wp:lineTo x="0" y="0"/>
                      <wp:lineTo x="0" y="0"/>
                    </wp:wrapPolygon>
                  </wp:wrapThrough>
                  <wp:docPr id="2" name="Zone de texte 2"/>
                  <wp:cNvGraphicFramePr/>
                  <a:graphic xmlns:a="http://schemas.openxmlformats.org/drawingml/2006/main">
                    <a:graphicData uri="http://schemas.microsoft.com/office/word/2010/wordprocessingShape">
                      <wps:wsp>
                        <wps:cNvSpPr txBox="1"/>
                        <wps:spPr>
                          <a:xfrm>
                            <a:off x="0" y="0"/>
                            <a:ext cx="3599815" cy="154940"/>
                          </a:xfrm>
                          <a:prstGeom prst="rect">
                            <a:avLst/>
                          </a:prstGeom>
                          <a:solidFill>
                            <a:prstClr val="white"/>
                          </a:solidFill>
                          <a:ln>
                            <a:noFill/>
                          </a:ln>
                          <a:effectLst/>
                        </wps:spPr>
                        <wps:txbx>
                          <w:txbxContent>
                            <w:p w:rsidR="00D14570" w:rsidRPr="00244549" w:rsidRDefault="00D14570" w:rsidP="00BA0EA2">
                              <w:pPr>
                                <w:pStyle w:val="Lgende"/>
                                <w:rPr>
                                  <w:noProof/>
                                  <w:sz w:val="22"/>
                                  <w:szCs w:val="22"/>
                                </w:rPr>
                              </w:pPr>
                              <w:bookmarkStart w:id="269" w:name="_Ref491244179"/>
                              <w:del w:id="270" w:author="vwallyn" w:date="2018-10-09T13:40:00Z">
                                <w:r w:rsidDel="00477F7F">
                                  <w:delText xml:space="preserve">Figure </w:delText>
                                </w:r>
                                <w:r w:rsidDel="00477F7F">
                                  <w:rPr>
                                    <w:noProof/>
                                  </w:rPr>
                                  <w:fldChar w:fldCharType="begin"/>
                                </w:r>
                                <w:r w:rsidDel="00477F7F">
                                  <w:rPr>
                                    <w:noProof/>
                                  </w:rPr>
                                  <w:delInstrText xml:space="preserve"> SEQ Figure \* ARABIC </w:delInstrText>
                                </w:r>
                                <w:r w:rsidDel="00477F7F">
                                  <w:rPr>
                                    <w:noProof/>
                                  </w:rPr>
                                  <w:fldChar w:fldCharType="separate"/>
                                </w:r>
                                <w:r w:rsidDel="00477F7F">
                                  <w:rPr>
                                    <w:noProof/>
                                  </w:rPr>
                                  <w:delText>1</w:delText>
                                </w:r>
                                <w:r w:rsidDel="00477F7F">
                                  <w:rPr>
                                    <w:noProof/>
                                  </w:rPr>
                                  <w:fldChar w:fldCharType="end"/>
                                </w:r>
                                <w:bookmarkEnd w:id="269"/>
                                <w:r w:rsidDel="00477F7F">
                                  <w:delText xml:space="preserve"> : Une légende caractérisant cette figure </w:delText>
                                </w:r>
                              </w:del>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251B1" id="_x0000_s1068" type="#_x0000_t202" style="position:absolute;left:0;text-align:left;margin-left:98.95pt;margin-top:175.4pt;width:283.45pt;height: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" stroked="f">
                  <v:textbox style="mso-fit-shape-to-text:t" inset="0,0,0,0">
                    <w:txbxContent>
                      <w:p w:rsidR="00D14570" w:rsidRPr="00244549" w:rsidRDefault="00D14570" w:rsidP="00BA0EA2">
                        <w:pPr>
                          <w:pStyle w:val="Lgende"/>
                          <w:rPr>
                            <w:noProof/>
                            <w:sz w:val="22"/>
                            <w:szCs w:val="22"/>
                          </w:rPr>
                        </w:pPr>
                        <w:bookmarkStart w:id="326" w:name="_Ref491244179"/>
                        <w:del w:id="327" w:author="vwallyn" w:date="2018-10-09T13:40:00Z">
                          <w:r w:rsidDel="00477F7F">
                            <w:delText xml:space="preserve">Figure </w:delText>
                          </w:r>
                          <w:r w:rsidDel="00477F7F">
                            <w:rPr>
                              <w:noProof/>
                            </w:rPr>
                            <w:fldChar w:fldCharType="begin"/>
                          </w:r>
                          <w:r w:rsidDel="00477F7F">
                            <w:rPr>
                              <w:noProof/>
                            </w:rPr>
                            <w:delInstrText xml:space="preserve"> SEQ Figure \* ARABIC </w:delInstrText>
                          </w:r>
                          <w:r w:rsidDel="00477F7F">
                            <w:rPr>
                              <w:noProof/>
                            </w:rPr>
                            <w:fldChar w:fldCharType="separate"/>
                          </w:r>
                          <w:r w:rsidDel="00477F7F">
                            <w:rPr>
                              <w:noProof/>
                            </w:rPr>
                            <w:delText>1</w:delText>
                          </w:r>
                          <w:r w:rsidDel="00477F7F">
                            <w:rPr>
                              <w:noProof/>
                            </w:rPr>
                            <w:fldChar w:fldCharType="end"/>
                          </w:r>
                          <w:bookmarkEnd w:id="326"/>
                          <w:r w:rsidDel="00477F7F">
                            <w:delText xml:space="preserve"> : Une légende caractérisant cette figure </w:delText>
                          </w:r>
                        </w:del>
                        <w:r>
                          <w:t>...</w:t>
                        </w:r>
                      </w:p>
                    </w:txbxContent>
                  </v:textbox>
                  <w10:wrap type="through"/>
                </v:shape>
              </w:pict>
            </mc:Fallback>
          </mc:AlternateContent>
        </w:r>
      </w:del>
      <w:del w:id="271" w:author="vwallyn" w:date="2018-10-09T13:39:00Z">
        <w:r w:rsidDel="00477F7F">
          <w:rPr>
            <w:noProof/>
          </w:rPr>
          <w:drawing>
            <wp:anchor distT="0" distB="0" distL="114300" distR="114300" simplePos="0" relativeHeight="251658240" behindDoc="0" locked="0" layoutInCell="1" allowOverlap="1" wp14:anchorId="48280D4F" wp14:editId="334A5622">
              <wp:simplePos x="0" y="0"/>
              <wp:positionH relativeFrom="column">
                <wp:align>center</wp:align>
              </wp:positionH>
              <wp:positionV relativeFrom="paragraph">
                <wp:posOffset>71755</wp:posOffset>
              </wp:positionV>
              <wp:extent cx="3600000" cy="2098800"/>
              <wp:effectExtent l="0" t="0" r="698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Graphique2-SansTit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098800"/>
                      </a:xfrm>
                      <a:prstGeom prst="rect">
                        <a:avLst/>
                      </a:prstGeom>
                    </pic:spPr>
                  </pic:pic>
                </a:graphicData>
              </a:graphic>
              <wp14:sizeRelH relativeFrom="margin">
                <wp14:pctWidth>0</wp14:pctWidth>
              </wp14:sizeRelH>
              <wp14:sizeRelV relativeFrom="margin">
                <wp14:pctHeight>0</wp14:pctHeight>
              </wp14:sizeRelV>
            </wp:anchor>
          </w:drawing>
        </w:r>
      </w:del>
    </w:p>
    <w:sectPr w:rsidR="00A23267" w:rsidRPr="00AC377D">
      <w:headerReference w:type="default" r:id="rId14"/>
      <w:footerReference w:type="default" r:id="rId15"/>
      <w:pgSz w:w="11906" w:h="16838"/>
      <w:pgMar w:top="1843" w:right="1134" w:bottom="1843"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121" w:rsidRDefault="00654121">
      <w:r>
        <w:separator/>
      </w:r>
    </w:p>
  </w:endnote>
  <w:endnote w:type="continuationSeparator" w:id="0">
    <w:p w:rsidR="00654121" w:rsidRDefault="00654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OpenSymbol">
    <w:altName w:val="MT Extra"/>
    <w:panose1 w:val="020B0604020202020204"/>
    <w:charset w:val="00"/>
    <w:family w:val="auto"/>
    <w:pitch w:val="variable"/>
    <w:sig w:usb0="800000AF" w:usb1="1001ECEA" w:usb2="00000000" w:usb3="00000000" w:csb0="00000001" w:csb1="00000000"/>
  </w:font>
  <w:font w:name="Bitstream Vera Serif">
    <w:altName w:val="Times New Roman"/>
    <w:panose1 w:val="020B0604020202020204"/>
    <w:charset w:val="00"/>
    <w:family w:val="roman"/>
    <w:pitch w:val="variable"/>
  </w:font>
  <w:font w:name="Bitstream Vera Sans">
    <w:altName w:val="Times New Roman"/>
    <w:panose1 w:val="020B0604020202020204"/>
    <w:charset w:val="00"/>
    <w:family w:val="auto"/>
    <w:pitch w:val="variable"/>
  </w:font>
  <w:font w:name="Lucidasan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Mincho">
    <w:altName w:val="明朝"/>
    <w:panose1 w:val="020B06040202020202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570" w:rsidRDefault="00D14570">
    <w:pPr>
      <w:pStyle w:val="Pieddepage"/>
    </w:pPr>
    <w:ins w:id="274" w:author="vwallyn" w:date="2018-10-09T13:40:00Z">
      <w:r>
        <w:t>IFA3-Promotion 2021</w:t>
      </w:r>
    </w:ins>
    <w:del w:id="275" w:author="vwallyn" w:date="2018-10-09T13:38:00Z">
      <w:r w:rsidDel="00477F7F">
        <w:delText>Poste n° : (le cas échéant)</w:delText>
      </w:r>
    </w:del>
    <w:r>
      <w:tab/>
      <w:t xml:space="preserve">- Page </w:t>
    </w:r>
    <w:r>
      <w:fldChar w:fldCharType="begin"/>
    </w:r>
    <w:r>
      <w:instrText xml:space="preserve"> PAGE </w:instrText>
    </w:r>
    <w:r>
      <w:fldChar w:fldCharType="separate"/>
    </w:r>
    <w:r w:rsidR="00E00720">
      <w:rPr>
        <w:noProof/>
      </w:rPr>
      <w:t>1</w:t>
    </w:r>
    <w:r>
      <w:fldChar w:fldCharType="end"/>
    </w:r>
    <w:r>
      <w:t>/</w:t>
    </w:r>
    <w:r>
      <w:rPr>
        <w:noProof/>
      </w:rPr>
      <w:fldChar w:fldCharType="begin"/>
    </w:r>
    <w:r>
      <w:rPr>
        <w:noProof/>
      </w:rPr>
      <w:instrText xml:space="preserve"> NUMPAGES </w:instrText>
    </w:r>
    <w:r>
      <w:rPr>
        <w:noProof/>
      </w:rPr>
      <w:fldChar w:fldCharType="separate"/>
    </w:r>
    <w:r w:rsidR="00E00720">
      <w:rPr>
        <w:noProof/>
      </w:rPr>
      <w:t>49</w:t>
    </w:r>
    <w:r>
      <w:rPr>
        <w:noProof/>
      </w:rPr>
      <w:fldChar w:fldCharType="end"/>
    </w:r>
    <w:r>
      <w:t xml:space="preserve"> -</w:t>
    </w:r>
    <w:r>
      <w:tab/>
      <w:t xml:space="preserve">Le </w:t>
    </w:r>
    <w:ins w:id="276" w:author="vwallyn" w:date="2018-10-09T13:38:00Z">
      <w:r>
        <w:t>0</w:t>
      </w:r>
    </w:ins>
    <w:r>
      <w:fldChar w:fldCharType="begin"/>
    </w:r>
    <w:r>
      <w:instrText xml:space="preserve"> SAVEDATE \@ "d' 'MMMM' 'yyyy" </w:instrText>
    </w:r>
    <w:r>
      <w:fldChar w:fldCharType="separate"/>
    </w:r>
    <w:r w:rsidR="005A78E3">
      <w:rPr>
        <w:noProof/>
      </w:rPr>
      <w:t>10 octobre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121" w:rsidRDefault="00654121">
      <w:r>
        <w:rPr>
          <w:color w:val="000000"/>
        </w:rPr>
        <w:separator/>
      </w:r>
    </w:p>
  </w:footnote>
  <w:footnote w:type="continuationSeparator" w:id="0">
    <w:p w:rsidR="00654121" w:rsidRDefault="00654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570" w:rsidRDefault="00FE4652" w:rsidP="00FE4652">
    <w:pPr>
      <w:pStyle w:val="MonAuteur"/>
    </w:pPr>
    <w:r w:rsidRPr="00F44AF4">
      <w:rPr>
        <w:noProof/>
      </w:rPr>
      <w:drawing>
        <wp:anchor distT="0" distB="0" distL="114300" distR="114300" simplePos="0" relativeHeight="251658240" behindDoc="1" locked="0" layoutInCell="1" allowOverlap="1" wp14:anchorId="0026B891">
          <wp:simplePos x="0" y="0"/>
          <wp:positionH relativeFrom="column">
            <wp:posOffset>5085080</wp:posOffset>
          </wp:positionH>
          <wp:positionV relativeFrom="paragraph">
            <wp:posOffset>-71460</wp:posOffset>
          </wp:positionV>
          <wp:extent cx="920115" cy="297815"/>
          <wp:effectExtent l="0" t="0" r="0" b="0"/>
          <wp:wrapTight wrapText="bothSides">
            <wp:wrapPolygon edited="0">
              <wp:start x="0" y="0"/>
              <wp:lineTo x="0" y="20264"/>
              <wp:lineTo x="21168" y="20264"/>
              <wp:lineTo x="21168" y="0"/>
              <wp:lineTo x="0" y="0"/>
            </wp:wrapPolygon>
          </wp:wrapTight>
          <wp:docPr id="3" name="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115" cy="297815"/>
                  </a:xfrm>
                  <a:prstGeom prst="rect">
                    <a:avLst/>
                  </a:prstGeom>
                  <a:noFill/>
                  <a:ln>
                    <a:noFill/>
                  </a:ln>
                </pic:spPr>
              </pic:pic>
            </a:graphicData>
          </a:graphic>
          <wp14:sizeRelH relativeFrom="page">
            <wp14:pctWidth>0</wp14:pctWidth>
          </wp14:sizeRelH>
          <wp14:sizeRelV relativeFrom="page">
            <wp14:pctHeight>0</wp14:pctHeight>
          </wp14:sizeRelV>
        </wp:anchor>
      </w:drawing>
    </w:r>
    <w:r w:rsidR="00D14570" w:rsidRPr="00FE4652">
      <w:rPr>
        <w:sz w:val="24"/>
      </w:rPr>
      <w:t xml:space="preserve">Auteurs : </w:t>
    </w:r>
    <w:del w:id="272" w:author="vwallyn" w:date="2018-10-09T13:34:00Z">
      <w:r w:rsidR="00D14570" w:rsidRPr="00FE4652" w:rsidDel="00477F7F">
        <w:rPr>
          <w:sz w:val="24"/>
        </w:rPr>
        <w:delText xml:space="preserve">….. </w:delText>
      </w:r>
    </w:del>
    <w:proofErr w:type="spellStart"/>
    <w:ins w:id="273" w:author="vwallyn" w:date="2018-10-09T13:34:00Z">
      <w:r w:rsidR="00D14570" w:rsidRPr="00FE4652">
        <w:rPr>
          <w:sz w:val="24"/>
        </w:rPr>
        <w:t>Frolin</w:t>
      </w:r>
      <w:proofErr w:type="spellEnd"/>
      <w:r w:rsidR="00D14570" w:rsidRPr="00FE4652">
        <w:rPr>
          <w:sz w:val="24"/>
        </w:rPr>
        <w:t xml:space="preserve"> Balthazar – </w:t>
      </w:r>
      <w:proofErr w:type="spellStart"/>
      <w:r w:rsidR="00D14570" w:rsidRPr="00FE4652">
        <w:rPr>
          <w:sz w:val="24"/>
        </w:rPr>
        <w:t>Wallyn</w:t>
      </w:r>
      <w:proofErr w:type="spellEnd"/>
      <w:r w:rsidR="00D14570" w:rsidRPr="00FE4652">
        <w:rPr>
          <w:sz w:val="24"/>
        </w:rPr>
        <w:t xml:space="preserve"> Valentin</w:t>
      </w:r>
    </w:ins>
    <w:r w:rsidR="00D14570">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402"/>
    <w:multiLevelType w:val="hybridMultilevel"/>
    <w:tmpl w:val="514ADE8E"/>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 w15:restartNumberingAfterBreak="0">
    <w:nsid w:val="01124159"/>
    <w:multiLevelType w:val="multilevel"/>
    <w:tmpl w:val="7EF0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D7B56"/>
    <w:multiLevelType w:val="hybridMultilevel"/>
    <w:tmpl w:val="C47C665A"/>
    <w:lvl w:ilvl="0" w:tplc="1F1CD160">
      <w:start w:val="1"/>
      <w:numFmt w:val="bullet"/>
      <w:lvlText w:val=""/>
      <w:lvlJc w:val="left"/>
      <w:pPr>
        <w:ind w:left="1004" w:hanging="360"/>
      </w:pPr>
      <w:rPr>
        <w:rFonts w:ascii="Symbol" w:eastAsiaTheme="minorHAnsi" w:hAnsi="Symbol"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04D22D7A"/>
    <w:multiLevelType w:val="multilevel"/>
    <w:tmpl w:val="BA3A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715C3"/>
    <w:multiLevelType w:val="multilevel"/>
    <w:tmpl w:val="2D0C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35342"/>
    <w:multiLevelType w:val="multilevel"/>
    <w:tmpl w:val="B936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4E42BC"/>
    <w:multiLevelType w:val="hybridMultilevel"/>
    <w:tmpl w:val="DC9A9908"/>
    <w:lvl w:ilvl="0" w:tplc="040C0001">
      <w:start w:val="1"/>
      <w:numFmt w:val="bullet"/>
      <w:lvlText w:val=""/>
      <w:lvlJc w:val="left"/>
      <w:pPr>
        <w:ind w:left="1004" w:hanging="360"/>
      </w:pPr>
      <w:rPr>
        <w:rFonts w:ascii="Symbol" w:hAnsi="Symbol" w:hint="default"/>
      </w:rPr>
    </w:lvl>
    <w:lvl w:ilvl="1" w:tplc="040C000F">
      <w:start w:val="1"/>
      <w:numFmt w:val="decimal"/>
      <w:lvlText w:val="%2."/>
      <w:lvlJc w:val="left"/>
      <w:pPr>
        <w:ind w:left="1724" w:hanging="360"/>
      </w:pPr>
      <w:rPr>
        <w:rFonts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0BDC2410"/>
    <w:multiLevelType w:val="multilevel"/>
    <w:tmpl w:val="54F0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95A83"/>
    <w:multiLevelType w:val="multilevel"/>
    <w:tmpl w:val="4736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9082F"/>
    <w:multiLevelType w:val="multilevel"/>
    <w:tmpl w:val="4B44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A46DF"/>
    <w:multiLevelType w:val="multilevel"/>
    <w:tmpl w:val="2D92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6C2617"/>
    <w:multiLevelType w:val="multilevel"/>
    <w:tmpl w:val="F860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AA0472"/>
    <w:multiLevelType w:val="hybridMultilevel"/>
    <w:tmpl w:val="510ED4DA"/>
    <w:lvl w:ilvl="0" w:tplc="6E2E37D4">
      <w:start w:val="1"/>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C3A14AB"/>
    <w:multiLevelType w:val="multilevel"/>
    <w:tmpl w:val="41CE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0E3F89"/>
    <w:multiLevelType w:val="multilevel"/>
    <w:tmpl w:val="4520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950326"/>
    <w:multiLevelType w:val="multilevel"/>
    <w:tmpl w:val="D942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324959"/>
    <w:multiLevelType w:val="multilevel"/>
    <w:tmpl w:val="2A08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8075D0"/>
    <w:multiLevelType w:val="multilevel"/>
    <w:tmpl w:val="DA349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B41983"/>
    <w:multiLevelType w:val="multilevel"/>
    <w:tmpl w:val="CDB2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133CE1"/>
    <w:multiLevelType w:val="multilevel"/>
    <w:tmpl w:val="9284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8E5526"/>
    <w:multiLevelType w:val="multilevel"/>
    <w:tmpl w:val="BD32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E30660"/>
    <w:multiLevelType w:val="multilevel"/>
    <w:tmpl w:val="8660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3E0498"/>
    <w:multiLevelType w:val="hybridMultilevel"/>
    <w:tmpl w:val="BA643F4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660AD5"/>
    <w:multiLevelType w:val="multilevel"/>
    <w:tmpl w:val="87BE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6B5B2E"/>
    <w:multiLevelType w:val="multilevel"/>
    <w:tmpl w:val="9682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A21758"/>
    <w:multiLevelType w:val="hybridMultilevel"/>
    <w:tmpl w:val="A1FE2AAC"/>
    <w:lvl w:ilvl="0" w:tplc="1F1CD160">
      <w:start w:val="1"/>
      <w:numFmt w:val="bullet"/>
      <w:lvlText w:val=""/>
      <w:lvlJc w:val="left"/>
      <w:pPr>
        <w:ind w:left="1004" w:hanging="360"/>
      </w:pPr>
      <w:rPr>
        <w:rFonts w:ascii="Symbol" w:eastAsiaTheme="minorHAnsi" w:hAnsi="Symbol" w:cstheme="minorBidi"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15:restartNumberingAfterBreak="0">
    <w:nsid w:val="29BA0AD6"/>
    <w:multiLevelType w:val="hybridMultilevel"/>
    <w:tmpl w:val="6CB82B30"/>
    <w:lvl w:ilvl="0" w:tplc="1F1CD160">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A6B0617"/>
    <w:multiLevelType w:val="multilevel"/>
    <w:tmpl w:val="8468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5E3B63"/>
    <w:multiLevelType w:val="multilevel"/>
    <w:tmpl w:val="EBB4FC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9" w15:restartNumberingAfterBreak="0">
    <w:nsid w:val="2E6817BD"/>
    <w:multiLevelType w:val="multilevel"/>
    <w:tmpl w:val="C0F0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720E64"/>
    <w:multiLevelType w:val="multilevel"/>
    <w:tmpl w:val="6BF6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A913E7"/>
    <w:multiLevelType w:val="multilevel"/>
    <w:tmpl w:val="501E0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942A55"/>
    <w:multiLevelType w:val="multilevel"/>
    <w:tmpl w:val="5A3A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733898"/>
    <w:multiLevelType w:val="multilevel"/>
    <w:tmpl w:val="D7660BE4"/>
    <w:styleLink w:val="WW8Num1"/>
    <w:lvl w:ilvl="0">
      <w:start w:val="1"/>
      <w:numFmt w:val="upperRoma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3A145A01"/>
    <w:multiLevelType w:val="multilevel"/>
    <w:tmpl w:val="2F2E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FB6CA8"/>
    <w:multiLevelType w:val="multilevel"/>
    <w:tmpl w:val="718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5D7E18"/>
    <w:multiLevelType w:val="multilevel"/>
    <w:tmpl w:val="4F5C1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574BD9"/>
    <w:multiLevelType w:val="multilevel"/>
    <w:tmpl w:val="052A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C96BF2"/>
    <w:multiLevelType w:val="multilevel"/>
    <w:tmpl w:val="06E6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F55DBE"/>
    <w:multiLevelType w:val="multilevel"/>
    <w:tmpl w:val="25DCB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E8788B"/>
    <w:multiLevelType w:val="multilevel"/>
    <w:tmpl w:val="5C28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5427EF"/>
    <w:multiLevelType w:val="multilevel"/>
    <w:tmpl w:val="6F2C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A00F82"/>
    <w:multiLevelType w:val="multilevel"/>
    <w:tmpl w:val="3C642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B61632"/>
    <w:multiLevelType w:val="multilevel"/>
    <w:tmpl w:val="4230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292DA8"/>
    <w:multiLevelType w:val="multilevel"/>
    <w:tmpl w:val="6076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3323DE"/>
    <w:multiLevelType w:val="multilevel"/>
    <w:tmpl w:val="6C14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5B2ADC"/>
    <w:multiLevelType w:val="multilevel"/>
    <w:tmpl w:val="C4FA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2F37D0"/>
    <w:multiLevelType w:val="multilevel"/>
    <w:tmpl w:val="BA08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736CC5"/>
    <w:multiLevelType w:val="multilevel"/>
    <w:tmpl w:val="35D2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F07450"/>
    <w:multiLevelType w:val="multilevel"/>
    <w:tmpl w:val="041AD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48487B"/>
    <w:multiLevelType w:val="multilevel"/>
    <w:tmpl w:val="C3C4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7E662F"/>
    <w:multiLevelType w:val="multilevel"/>
    <w:tmpl w:val="E348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06036A"/>
    <w:multiLevelType w:val="multilevel"/>
    <w:tmpl w:val="348AE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0060B7"/>
    <w:multiLevelType w:val="multilevel"/>
    <w:tmpl w:val="3FF2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7E693E"/>
    <w:multiLevelType w:val="multilevel"/>
    <w:tmpl w:val="8CA63CD8"/>
    <w:styleLink w:val="WWOutlineListStyle"/>
    <w:lvl w:ilvl="0">
      <w:start w:val="1"/>
      <w:numFmt w:val="upperRoman"/>
      <w:pStyle w:val="MonTitreSection"/>
      <w:lvlText w:val="%1. "/>
      <w:lvlJc w:val="left"/>
      <w:pPr>
        <w:ind w:left="432" w:hanging="432"/>
      </w:pPr>
    </w:lvl>
    <w:lvl w:ilvl="1">
      <w:start w:val="1"/>
      <w:numFmt w:val="decimal"/>
      <w:pStyle w:val="MonTitreSousSection"/>
      <w:lvlText w:val="%1.%2. "/>
      <w:lvlJc w:val="left"/>
      <w:pPr>
        <w:ind w:left="576" w:hanging="576"/>
      </w:pPr>
    </w:lvl>
    <w:lvl w:ilvl="2">
      <w:start w:val="1"/>
      <w:numFmt w:val="lowerLetter"/>
      <w:pStyle w:val="MonTitreSousSousSection"/>
      <w:lvlText w:val="%1.%2.%3. "/>
      <w:lvlJc w:val="left"/>
      <w:pPr>
        <w:ind w:left="720" w:hanging="720"/>
      </w:pPr>
    </w:lvl>
    <w:lvl w:ilvl="3">
      <w:start w:val="1"/>
      <w:numFmt w:val="decimal"/>
      <w:pStyle w:val="Titre4"/>
      <w:lvlText w:val="%1.%2.%3.%4. "/>
      <w:lvlJc w:val="left"/>
      <w:pPr>
        <w:ind w:left="864" w:hanging="864"/>
      </w:pPr>
    </w:lvl>
    <w:lvl w:ilvl="4">
      <w:start w:val="1"/>
      <w:numFmt w:val="decimal"/>
      <w:pStyle w:val="Titre5"/>
      <w:lvlText w:val="%1.%2.%3.%4.%5. "/>
      <w:lvlJc w:val="left"/>
      <w:pPr>
        <w:ind w:left="1008" w:hanging="1008"/>
      </w:pPr>
    </w:lvl>
    <w:lvl w:ilvl="5">
      <w:start w:val="1"/>
      <w:numFmt w:val="decimal"/>
      <w:pStyle w:val="Titre6"/>
      <w:lvlText w:val="%1.%2.%3.%4.%5.%6. "/>
      <w:lvlJc w:val="left"/>
      <w:pPr>
        <w:ind w:left="1152" w:hanging="1152"/>
      </w:pPr>
    </w:lvl>
    <w:lvl w:ilvl="6">
      <w:start w:val="1"/>
      <w:numFmt w:val="decimal"/>
      <w:pStyle w:val="Titre7"/>
      <w:lvlText w:val="%1.%2.%3.%4.%5.%6.%7. "/>
      <w:lvlJc w:val="left"/>
      <w:pPr>
        <w:ind w:left="1296" w:hanging="1296"/>
      </w:pPr>
    </w:lvl>
    <w:lvl w:ilvl="7">
      <w:start w:val="1"/>
      <w:numFmt w:val="decimal"/>
      <w:pStyle w:val="Titre8"/>
      <w:lvlText w:val="%1.%2.%3.%4.%5.%6.%7.%8. "/>
      <w:lvlJc w:val="left"/>
      <w:pPr>
        <w:ind w:left="1440" w:hanging="1440"/>
      </w:pPr>
    </w:lvl>
    <w:lvl w:ilvl="8">
      <w:start w:val="1"/>
      <w:numFmt w:val="decimal"/>
      <w:pStyle w:val="Titre9"/>
      <w:lvlText w:val="%1.%2.%3.%4.%5.%6.%7.%8.%9. "/>
      <w:lvlJc w:val="left"/>
      <w:pPr>
        <w:ind w:left="1584" w:hanging="1584"/>
      </w:pPr>
    </w:lvl>
  </w:abstractNum>
  <w:abstractNum w:abstractNumId="55" w15:restartNumberingAfterBreak="0">
    <w:nsid w:val="6DC90C51"/>
    <w:multiLevelType w:val="multilevel"/>
    <w:tmpl w:val="4C22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5D27C3"/>
    <w:multiLevelType w:val="multilevel"/>
    <w:tmpl w:val="50E4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274013"/>
    <w:multiLevelType w:val="multilevel"/>
    <w:tmpl w:val="904A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2E6055"/>
    <w:multiLevelType w:val="multilevel"/>
    <w:tmpl w:val="D3FA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B16BB8"/>
    <w:multiLevelType w:val="multilevel"/>
    <w:tmpl w:val="7DA6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DD1D3F"/>
    <w:multiLevelType w:val="multilevel"/>
    <w:tmpl w:val="60A0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225B76"/>
    <w:multiLevelType w:val="multilevel"/>
    <w:tmpl w:val="2AD2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351A75"/>
    <w:multiLevelType w:val="multilevel"/>
    <w:tmpl w:val="3D08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2C65BD"/>
    <w:multiLevelType w:val="multilevel"/>
    <w:tmpl w:val="BF6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7D0093"/>
    <w:multiLevelType w:val="multilevel"/>
    <w:tmpl w:val="6FFC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BC6952"/>
    <w:multiLevelType w:val="multilevel"/>
    <w:tmpl w:val="6E8C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4"/>
  </w:num>
  <w:num w:numId="2">
    <w:abstractNumId w:val="33"/>
  </w:num>
  <w:num w:numId="3">
    <w:abstractNumId w:val="28"/>
  </w:num>
  <w:num w:numId="4">
    <w:abstractNumId w:val="0"/>
  </w:num>
  <w:num w:numId="5">
    <w:abstractNumId w:val="6"/>
  </w:num>
  <w:num w:numId="6">
    <w:abstractNumId w:val="38"/>
  </w:num>
  <w:num w:numId="7">
    <w:abstractNumId w:val="8"/>
  </w:num>
  <w:num w:numId="8">
    <w:abstractNumId w:val="51"/>
  </w:num>
  <w:num w:numId="9">
    <w:abstractNumId w:val="7"/>
  </w:num>
  <w:num w:numId="10">
    <w:abstractNumId w:val="29"/>
  </w:num>
  <w:num w:numId="11">
    <w:abstractNumId w:val="24"/>
  </w:num>
  <w:num w:numId="12">
    <w:abstractNumId w:val="17"/>
  </w:num>
  <w:num w:numId="13">
    <w:abstractNumId w:val="16"/>
  </w:num>
  <w:num w:numId="14">
    <w:abstractNumId w:val="39"/>
  </w:num>
  <w:num w:numId="15">
    <w:abstractNumId w:val="48"/>
  </w:num>
  <w:num w:numId="16">
    <w:abstractNumId w:val="11"/>
  </w:num>
  <w:num w:numId="17">
    <w:abstractNumId w:val="37"/>
  </w:num>
  <w:num w:numId="18">
    <w:abstractNumId w:val="47"/>
  </w:num>
  <w:num w:numId="19">
    <w:abstractNumId w:val="30"/>
  </w:num>
  <w:num w:numId="20">
    <w:abstractNumId w:val="20"/>
  </w:num>
  <w:num w:numId="21">
    <w:abstractNumId w:val="23"/>
  </w:num>
  <w:num w:numId="22">
    <w:abstractNumId w:val="50"/>
  </w:num>
  <w:num w:numId="23">
    <w:abstractNumId w:val="27"/>
  </w:num>
  <w:num w:numId="24">
    <w:abstractNumId w:val="52"/>
  </w:num>
  <w:num w:numId="25">
    <w:abstractNumId w:val="58"/>
  </w:num>
  <w:num w:numId="26">
    <w:abstractNumId w:val="49"/>
  </w:num>
  <w:num w:numId="27">
    <w:abstractNumId w:val="65"/>
  </w:num>
  <w:num w:numId="28">
    <w:abstractNumId w:val="18"/>
  </w:num>
  <w:num w:numId="29">
    <w:abstractNumId w:val="63"/>
  </w:num>
  <w:num w:numId="30">
    <w:abstractNumId w:val="36"/>
  </w:num>
  <w:num w:numId="31">
    <w:abstractNumId w:val="43"/>
  </w:num>
  <w:num w:numId="32">
    <w:abstractNumId w:val="59"/>
  </w:num>
  <w:num w:numId="33">
    <w:abstractNumId w:val="56"/>
  </w:num>
  <w:num w:numId="34">
    <w:abstractNumId w:val="53"/>
  </w:num>
  <w:num w:numId="35">
    <w:abstractNumId w:val="9"/>
  </w:num>
  <w:num w:numId="36">
    <w:abstractNumId w:val="41"/>
  </w:num>
  <w:num w:numId="37">
    <w:abstractNumId w:val="34"/>
  </w:num>
  <w:num w:numId="38">
    <w:abstractNumId w:val="21"/>
  </w:num>
  <w:num w:numId="39">
    <w:abstractNumId w:val="55"/>
  </w:num>
  <w:num w:numId="40">
    <w:abstractNumId w:val="5"/>
  </w:num>
  <w:num w:numId="41">
    <w:abstractNumId w:val="15"/>
  </w:num>
  <w:num w:numId="42">
    <w:abstractNumId w:val="14"/>
  </w:num>
  <w:num w:numId="43">
    <w:abstractNumId w:val="57"/>
  </w:num>
  <w:num w:numId="44">
    <w:abstractNumId w:val="31"/>
  </w:num>
  <w:num w:numId="45">
    <w:abstractNumId w:val="62"/>
  </w:num>
  <w:num w:numId="46">
    <w:abstractNumId w:val="13"/>
  </w:num>
  <w:num w:numId="47">
    <w:abstractNumId w:val="10"/>
  </w:num>
  <w:num w:numId="48">
    <w:abstractNumId w:val="1"/>
  </w:num>
  <w:num w:numId="49">
    <w:abstractNumId w:val="4"/>
  </w:num>
  <w:num w:numId="50">
    <w:abstractNumId w:val="3"/>
  </w:num>
  <w:num w:numId="51">
    <w:abstractNumId w:val="61"/>
  </w:num>
  <w:num w:numId="52">
    <w:abstractNumId w:val="19"/>
  </w:num>
  <w:num w:numId="53">
    <w:abstractNumId w:val="46"/>
  </w:num>
  <w:num w:numId="54">
    <w:abstractNumId w:val="42"/>
  </w:num>
  <w:num w:numId="55">
    <w:abstractNumId w:val="32"/>
  </w:num>
  <w:num w:numId="56">
    <w:abstractNumId w:val="60"/>
  </w:num>
  <w:num w:numId="57">
    <w:abstractNumId w:val="45"/>
  </w:num>
  <w:num w:numId="58">
    <w:abstractNumId w:val="40"/>
  </w:num>
  <w:num w:numId="59">
    <w:abstractNumId w:val="44"/>
  </w:num>
  <w:num w:numId="60">
    <w:abstractNumId w:val="22"/>
  </w:num>
  <w:num w:numId="61">
    <w:abstractNumId w:val="12"/>
  </w:num>
  <w:num w:numId="62">
    <w:abstractNumId w:val="26"/>
  </w:num>
  <w:num w:numId="63">
    <w:abstractNumId w:val="25"/>
  </w:num>
  <w:num w:numId="64">
    <w:abstractNumId w:val="2"/>
  </w:num>
  <w:num w:numId="65">
    <w:abstractNumId w:val="35"/>
  </w:num>
  <w:num w:numId="66">
    <w:abstractNumId w:val="64"/>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wallyn">
    <w15:presenceInfo w15:providerId="None" w15:userId="vwall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F7F"/>
    <w:rsid w:val="0003138A"/>
    <w:rsid w:val="00040990"/>
    <w:rsid w:val="00082DFF"/>
    <w:rsid w:val="000B0563"/>
    <w:rsid w:val="000F57D6"/>
    <w:rsid w:val="00167A31"/>
    <w:rsid w:val="001C13F9"/>
    <w:rsid w:val="001C59D9"/>
    <w:rsid w:val="00215CB7"/>
    <w:rsid w:val="0030217E"/>
    <w:rsid w:val="00312689"/>
    <w:rsid w:val="00340497"/>
    <w:rsid w:val="00367ED9"/>
    <w:rsid w:val="003B7D1C"/>
    <w:rsid w:val="00427B38"/>
    <w:rsid w:val="00477F7F"/>
    <w:rsid w:val="004B13C6"/>
    <w:rsid w:val="00514F50"/>
    <w:rsid w:val="00523A31"/>
    <w:rsid w:val="005A78E3"/>
    <w:rsid w:val="005D0EF8"/>
    <w:rsid w:val="00654121"/>
    <w:rsid w:val="006C2CE9"/>
    <w:rsid w:val="00797271"/>
    <w:rsid w:val="00831C7A"/>
    <w:rsid w:val="00834008"/>
    <w:rsid w:val="00835A0B"/>
    <w:rsid w:val="008E44ED"/>
    <w:rsid w:val="00937271"/>
    <w:rsid w:val="00950F67"/>
    <w:rsid w:val="00990FF1"/>
    <w:rsid w:val="009C39AB"/>
    <w:rsid w:val="009D24F5"/>
    <w:rsid w:val="00A0402F"/>
    <w:rsid w:val="00A23267"/>
    <w:rsid w:val="00A23EF6"/>
    <w:rsid w:val="00AC377D"/>
    <w:rsid w:val="00AD584A"/>
    <w:rsid w:val="00BA0EA2"/>
    <w:rsid w:val="00BA652A"/>
    <w:rsid w:val="00C1532E"/>
    <w:rsid w:val="00C341A3"/>
    <w:rsid w:val="00C50FF1"/>
    <w:rsid w:val="00C54970"/>
    <w:rsid w:val="00CD3499"/>
    <w:rsid w:val="00CD78B4"/>
    <w:rsid w:val="00D14570"/>
    <w:rsid w:val="00D917DF"/>
    <w:rsid w:val="00E00720"/>
    <w:rsid w:val="00E63417"/>
    <w:rsid w:val="00E811CF"/>
    <w:rsid w:val="00EE3C18"/>
    <w:rsid w:val="00F25C42"/>
    <w:rsid w:val="00F97470"/>
    <w:rsid w:val="00FC54D9"/>
    <w:rsid w:val="00FE46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02188"/>
  <w15:chartTrackingRefBased/>
  <w15:docId w15:val="{1B46767B-D149-46C2-93C2-857BED91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tstream Vera Serif" w:eastAsia="Bitstream Vera Sans" w:hAnsi="Bitstream Vera Serif" w:cs="Lucidasans"/>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267"/>
    <w:pPr>
      <w:widowControl w:val="0"/>
      <w:suppressAutoHyphens/>
      <w:autoSpaceDN w:val="0"/>
      <w:textAlignment w:val="baseline"/>
    </w:pPr>
    <w:rPr>
      <w:kern w:val="3"/>
      <w:sz w:val="24"/>
      <w:szCs w:val="24"/>
    </w:rPr>
  </w:style>
  <w:style w:type="paragraph" w:styleId="Titre1">
    <w:name w:val="heading 1"/>
    <w:basedOn w:val="Standard"/>
    <w:next w:val="Standard"/>
    <w:pPr>
      <w:keepNext/>
      <w:spacing w:before="240" w:after="60"/>
      <w:outlineLvl w:val="0"/>
    </w:pPr>
    <w:rPr>
      <w:rFonts w:ascii="Arial" w:hAnsi="Arial" w:cs="Arial"/>
      <w:b/>
      <w:bCs/>
      <w:sz w:val="32"/>
      <w:szCs w:val="32"/>
    </w:rPr>
  </w:style>
  <w:style w:type="paragraph" w:styleId="Titre2">
    <w:name w:val="heading 2"/>
    <w:basedOn w:val="Standard"/>
    <w:next w:val="Standard"/>
    <w:pPr>
      <w:keepNext/>
      <w:spacing w:before="240" w:after="60"/>
      <w:outlineLvl w:val="1"/>
    </w:pPr>
    <w:rPr>
      <w:rFonts w:ascii="Arial" w:hAnsi="Arial" w:cs="Arial"/>
      <w:b/>
      <w:bCs/>
      <w:i/>
      <w:iCs/>
      <w:sz w:val="28"/>
      <w:szCs w:val="28"/>
    </w:rPr>
  </w:style>
  <w:style w:type="paragraph" w:styleId="Titre3">
    <w:name w:val="heading 3"/>
    <w:basedOn w:val="Standard"/>
    <w:next w:val="Standard"/>
    <w:pPr>
      <w:keepNext/>
      <w:spacing w:before="240" w:after="60"/>
      <w:outlineLvl w:val="2"/>
    </w:pPr>
    <w:rPr>
      <w:rFonts w:ascii="Arial" w:hAnsi="Arial" w:cs="Arial"/>
      <w:b/>
      <w:bCs/>
      <w:sz w:val="26"/>
      <w:szCs w:val="26"/>
    </w:rPr>
  </w:style>
  <w:style w:type="paragraph" w:styleId="Titre4">
    <w:name w:val="heading 4"/>
    <w:basedOn w:val="Standard"/>
    <w:next w:val="Standard"/>
    <w:pPr>
      <w:keepNext/>
      <w:numPr>
        <w:ilvl w:val="3"/>
        <w:numId w:val="1"/>
      </w:numPr>
      <w:spacing w:before="240" w:after="60"/>
      <w:outlineLvl w:val="3"/>
    </w:pPr>
    <w:rPr>
      <w:b/>
      <w:bCs/>
      <w:sz w:val="28"/>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autoSpaceDN w:val="0"/>
      <w:textAlignment w:val="baseline"/>
    </w:pPr>
    <w:rPr>
      <w:rFonts w:ascii="Times New Roman" w:eastAsia="Times New Roman" w:hAnsi="Times New Roman" w:cs="Times New Roman"/>
      <w:kern w:val="3"/>
      <w:sz w:val="24"/>
      <w:szCs w:val="24"/>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Mincho" w:hAnsi="Bitstream Vera Sans" w:cs="Lucidasans"/>
      <w:sz w:val="28"/>
      <w:szCs w:val="28"/>
    </w:rPr>
  </w:style>
  <w:style w:type="paragraph" w:styleId="Liste">
    <w:name w:val="List"/>
    <w:basedOn w:val="Textbody"/>
    <w:rPr>
      <w:rFonts w:cs="Lucidasans"/>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638"/>
      </w:tabs>
    </w:pPr>
    <w:rPr>
      <w:rFonts w:ascii="Calibri" w:hAnsi="Calibri"/>
      <w:sz w:val="20"/>
    </w:rPr>
  </w:style>
  <w:style w:type="paragraph" w:styleId="Lgende">
    <w:name w:val="caption"/>
    <w:basedOn w:val="Standard"/>
    <w:next w:val="Standard"/>
    <w:pPr>
      <w:jc w:val="center"/>
    </w:pPr>
    <w:rPr>
      <w:rFonts w:ascii="Calibri" w:hAnsi="Calibri"/>
      <w:b/>
      <w:bCs/>
      <w:i/>
      <w:color w:val="004586"/>
      <w:sz w:val="20"/>
      <w:szCs w:val="20"/>
    </w:rPr>
  </w:style>
  <w:style w:type="paragraph" w:customStyle="1" w:styleId="Index">
    <w:name w:val="Index"/>
    <w:basedOn w:val="Standard"/>
    <w:pPr>
      <w:suppressLineNumbers/>
    </w:pPr>
    <w:rPr>
      <w:rFonts w:ascii="Calibri" w:hAnsi="Calibri" w:cs="Lucidasans"/>
    </w:rPr>
  </w:style>
  <w:style w:type="paragraph" w:customStyle="1" w:styleId="MonParagraphe">
    <w:name w:val="MonParagraphe"/>
    <w:basedOn w:val="Standard"/>
    <w:qFormat/>
    <w:rsid w:val="00BA0EA2"/>
    <w:pPr>
      <w:suppressAutoHyphens w:val="0"/>
      <w:spacing w:before="113"/>
      <w:ind w:firstLine="284"/>
      <w:jc w:val="both"/>
    </w:pPr>
    <w:rPr>
      <w:rFonts w:ascii="Calibri" w:hAnsi="Calibri"/>
      <w:sz w:val="22"/>
      <w:szCs w:val="22"/>
    </w:rPr>
  </w:style>
  <w:style w:type="paragraph" w:customStyle="1" w:styleId="MonTitreSousSection">
    <w:name w:val="MonTitreSousSection"/>
    <w:basedOn w:val="Titre2"/>
    <w:next w:val="MonParagraphe"/>
    <w:qFormat/>
    <w:pPr>
      <w:numPr>
        <w:ilvl w:val="1"/>
        <w:numId w:val="1"/>
      </w:numPr>
    </w:pPr>
    <w:rPr>
      <w:i w:val="0"/>
    </w:rPr>
  </w:style>
  <w:style w:type="paragraph" w:customStyle="1" w:styleId="MonTitreSection">
    <w:name w:val="MonTitreSection"/>
    <w:basedOn w:val="Titre1"/>
    <w:next w:val="MonParagraphe"/>
    <w:qFormat/>
    <w:pPr>
      <w:numPr>
        <w:numId w:val="1"/>
      </w:numPr>
    </w:pPr>
  </w:style>
  <w:style w:type="paragraph" w:customStyle="1" w:styleId="MonTitre">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customStyle="1" w:styleId="MonAuteur">
    <w:name w:val="MonAuteur"/>
    <w:basedOn w:val="Standard"/>
    <w:qFormat/>
    <w:pPr>
      <w:tabs>
        <w:tab w:val="right" w:pos="9541"/>
      </w:tabs>
    </w:pPr>
    <w:rPr>
      <w:rFonts w:ascii="Calibri" w:hAnsi="Calibri"/>
      <w:b/>
      <w:sz w:val="28"/>
      <w:szCs w:val="28"/>
    </w:rPr>
  </w:style>
  <w:style w:type="paragraph" w:customStyle="1" w:styleId="Table">
    <w:name w:val="Table"/>
    <w:basedOn w:val="Lgende"/>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7"/>
      </w:tabs>
    </w:pPr>
  </w:style>
  <w:style w:type="paragraph" w:customStyle="1" w:styleId="Contents2">
    <w:name w:val="Contents 2"/>
    <w:basedOn w:val="Index"/>
    <w:pPr>
      <w:tabs>
        <w:tab w:val="right" w:leader="dot" w:pos="9637"/>
      </w:tabs>
      <w:ind w:left="283"/>
    </w:pPr>
  </w:style>
  <w:style w:type="paragraph" w:customStyle="1" w:styleId="Formule">
    <w:name w:val="Formule"/>
    <w:basedOn w:val="Lgende"/>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7"/>
      </w:tabs>
    </w:pPr>
  </w:style>
  <w:style w:type="paragraph" w:customStyle="1" w:styleId="Titrepagedegarde">
    <w:name w:val="Titre page de garde"/>
    <w:basedOn w:val="Framecontents"/>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jc w:val="center"/>
    </w:pPr>
    <w:rPr>
      <w:rFonts w:ascii="Arial Black" w:hAnsi="Arial Black"/>
      <w:b/>
      <w:sz w:val="48"/>
    </w:rPr>
  </w:style>
  <w:style w:type="paragraph" w:customStyle="1" w:styleId="MonParagraphe-liste">
    <w:name w:val="MonParagraphe-liste"/>
    <w:basedOn w:val="MonParagraphe"/>
    <w:pPr>
      <w:spacing w:before="0"/>
    </w:pPr>
  </w:style>
  <w:style w:type="paragraph" w:customStyle="1" w:styleId="TableContents">
    <w:name w:val="Table Contents"/>
    <w:basedOn w:val="Standard"/>
    <w:pPr>
      <w:suppressLineNumber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left" w:leader="dot" w:pos="1984"/>
        <w:tab w:val="right" w:leader="dot" w:pos="10772"/>
      </w:tabs>
      <w:spacing w:after="113"/>
      <w:ind w:left="1134" w:hanging="1134"/>
    </w:pPr>
  </w:style>
  <w:style w:type="paragraph" w:customStyle="1" w:styleId="MonTitreSousSousSection">
    <w:name w:val="MonTitreSousSousSection"/>
    <w:basedOn w:val="MonTitreSousSection"/>
    <w:next w:val="MonParagraphe"/>
    <w:qFormat/>
    <w:pPr>
      <w:numPr>
        <w:ilvl w:val="2"/>
      </w:numPr>
      <w:outlineLvl w:val="2"/>
    </w:pPr>
    <w:rPr>
      <w:i/>
      <w:sz w:val="26"/>
    </w:rPr>
  </w:style>
  <w:style w:type="paragraph" w:customStyle="1" w:styleId="Contents3">
    <w:name w:val="Contents 3"/>
    <w:basedOn w:val="Index"/>
    <w:pPr>
      <w:tabs>
        <w:tab w:val="right" w:leader="dot" w:pos="9638"/>
      </w:tabs>
      <w:ind w:left="566"/>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Figure">
    <w:name w:val="Figure"/>
    <w:basedOn w:val="Lgende"/>
    <w:qFormat/>
  </w:style>
  <w:style w:type="paragraph" w:customStyle="1" w:styleId="Objectindexheading">
    <w:name w:val="Object index heading"/>
    <w:basedOn w:val="Heading"/>
    <w:pPr>
      <w:suppressLineNumbers/>
    </w:pPr>
    <w:rPr>
      <w:b/>
      <w:bCs/>
      <w:sz w:val="32"/>
      <w:szCs w:val="32"/>
    </w:rPr>
  </w:style>
  <w:style w:type="paragraph" w:customStyle="1" w:styleId="Objectindex1">
    <w:name w:val="Object index 1"/>
    <w:basedOn w:val="Index"/>
    <w:pPr>
      <w:tabs>
        <w:tab w:val="right" w:leader="dot" w:pos="9638"/>
      </w:tabs>
    </w:p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Aretirer">
    <w:name w:val="A retirer"/>
    <w:rPr>
      <w:strike/>
      <w:color w:val="FF3333"/>
    </w:rPr>
  </w:style>
  <w:style w:type="numbering" w:customStyle="1" w:styleId="WW8Num1">
    <w:name w:val="WW8Num1"/>
    <w:basedOn w:val="Aucuneliste"/>
    <w:pPr>
      <w:numPr>
        <w:numId w:val="2"/>
      </w:numPr>
    </w:pPr>
  </w:style>
  <w:style w:type="paragraph" w:styleId="Textedebulles">
    <w:name w:val="Balloon Text"/>
    <w:basedOn w:val="Normal"/>
    <w:link w:val="TextedebullesCar"/>
    <w:uiPriority w:val="99"/>
    <w:semiHidden/>
    <w:unhideWhenUsed/>
    <w:rsid w:val="00F97470"/>
    <w:rPr>
      <w:rFonts w:ascii="Tahoma" w:hAnsi="Tahoma" w:cs="Tahoma"/>
      <w:sz w:val="16"/>
      <w:szCs w:val="16"/>
    </w:rPr>
  </w:style>
  <w:style w:type="character" w:customStyle="1" w:styleId="TextedebullesCar">
    <w:name w:val="Texte de bulles Car"/>
    <w:link w:val="Textedebulles"/>
    <w:uiPriority w:val="99"/>
    <w:semiHidden/>
    <w:rsid w:val="00F97470"/>
    <w:rPr>
      <w:rFonts w:ascii="Tahoma" w:hAnsi="Tahoma" w:cs="Tahoma"/>
      <w:sz w:val="16"/>
      <w:szCs w:val="16"/>
    </w:rPr>
  </w:style>
  <w:style w:type="paragraph" w:styleId="En-ttedetabledesmatires">
    <w:name w:val="TOC Heading"/>
    <w:basedOn w:val="Titre1"/>
    <w:next w:val="Normal"/>
    <w:uiPriority w:val="39"/>
    <w:unhideWhenUsed/>
    <w:qFormat/>
    <w:rsid w:val="00F97470"/>
    <w:pPr>
      <w:keepLines/>
      <w:suppressAutoHyphens w:val="0"/>
      <w:autoSpaceDN/>
      <w:spacing w:before="480" w:after="0" w:line="276" w:lineRule="auto"/>
      <w:textAlignment w:val="auto"/>
      <w:outlineLvl w:val="9"/>
    </w:pPr>
    <w:rPr>
      <w:rFonts w:ascii="Cambria" w:hAnsi="Cambria" w:cs="Times New Roman"/>
      <w:color w:val="365F91"/>
      <w:kern w:val="0"/>
      <w:sz w:val="28"/>
      <w:szCs w:val="28"/>
    </w:rPr>
  </w:style>
  <w:style w:type="paragraph" w:styleId="TM1">
    <w:name w:val="toc 1"/>
    <w:basedOn w:val="Normal"/>
    <w:next w:val="Normal"/>
    <w:autoRedefine/>
    <w:uiPriority w:val="39"/>
    <w:unhideWhenUsed/>
    <w:rsid w:val="00F97470"/>
    <w:pPr>
      <w:spacing w:after="100"/>
    </w:pPr>
  </w:style>
  <w:style w:type="paragraph" w:styleId="TM2">
    <w:name w:val="toc 2"/>
    <w:basedOn w:val="Normal"/>
    <w:next w:val="Normal"/>
    <w:autoRedefine/>
    <w:uiPriority w:val="39"/>
    <w:unhideWhenUsed/>
    <w:rsid w:val="00F97470"/>
    <w:pPr>
      <w:spacing w:after="100"/>
      <w:ind w:left="240"/>
    </w:pPr>
  </w:style>
  <w:style w:type="paragraph" w:styleId="TM3">
    <w:name w:val="toc 3"/>
    <w:basedOn w:val="Normal"/>
    <w:next w:val="Normal"/>
    <w:autoRedefine/>
    <w:uiPriority w:val="39"/>
    <w:unhideWhenUsed/>
    <w:rsid w:val="00F97470"/>
    <w:pPr>
      <w:spacing w:after="100"/>
      <w:ind w:left="480"/>
    </w:pPr>
  </w:style>
  <w:style w:type="character" w:styleId="Lienhypertexte">
    <w:name w:val="Hyperlink"/>
    <w:uiPriority w:val="99"/>
    <w:unhideWhenUsed/>
    <w:rsid w:val="00F97470"/>
    <w:rPr>
      <w:color w:val="0000FF"/>
      <w:u w:val="single"/>
    </w:rPr>
  </w:style>
  <w:style w:type="character" w:customStyle="1" w:styleId="comment2">
    <w:name w:val="comment2"/>
    <w:basedOn w:val="Policepardfaut"/>
    <w:rsid w:val="0003138A"/>
    <w:rPr>
      <w:color w:val="008200"/>
      <w:bdr w:val="none" w:sz="0" w:space="0" w:color="auto" w:frame="1"/>
    </w:rPr>
  </w:style>
  <w:style w:type="character" w:customStyle="1" w:styleId="preprocessor2">
    <w:name w:val="preprocessor2"/>
    <w:basedOn w:val="Policepardfaut"/>
    <w:rsid w:val="0003138A"/>
    <w:rPr>
      <w:color w:val="808080"/>
      <w:bdr w:val="none" w:sz="0" w:space="0" w:color="auto" w:frame="1"/>
    </w:rPr>
  </w:style>
  <w:style w:type="character" w:customStyle="1" w:styleId="keyword2">
    <w:name w:val="keyword2"/>
    <w:basedOn w:val="Policepardfaut"/>
    <w:rsid w:val="0003138A"/>
    <w:rPr>
      <w:b/>
      <w:bCs/>
      <w:color w:val="006699"/>
      <w:bdr w:val="none" w:sz="0" w:space="0" w:color="auto" w:frame="1"/>
    </w:rPr>
  </w:style>
  <w:style w:type="character" w:customStyle="1" w:styleId="string2">
    <w:name w:val="string2"/>
    <w:basedOn w:val="Policepardfaut"/>
    <w:rsid w:val="0003138A"/>
    <w:rPr>
      <w:color w:val="0000FF"/>
      <w:bdr w:val="none" w:sz="0" w:space="0" w:color="auto" w:frame="1"/>
    </w:rPr>
  </w:style>
  <w:style w:type="character" w:customStyle="1" w:styleId="comment">
    <w:name w:val="comment"/>
    <w:basedOn w:val="Policepardfaut"/>
    <w:rsid w:val="00C50FF1"/>
  </w:style>
  <w:style w:type="character" w:customStyle="1" w:styleId="preprocessor">
    <w:name w:val="preprocessor"/>
    <w:basedOn w:val="Policepardfaut"/>
    <w:rsid w:val="00C50FF1"/>
  </w:style>
  <w:style w:type="character" w:customStyle="1" w:styleId="keyword">
    <w:name w:val="keyword"/>
    <w:basedOn w:val="Policepardfaut"/>
    <w:rsid w:val="00C50FF1"/>
  </w:style>
  <w:style w:type="character" w:customStyle="1" w:styleId="datatypes">
    <w:name w:val="datatypes"/>
    <w:basedOn w:val="Policepardfaut"/>
    <w:rsid w:val="00C50FF1"/>
  </w:style>
  <w:style w:type="character" w:customStyle="1" w:styleId="string">
    <w:name w:val="string"/>
    <w:basedOn w:val="Policepardfaut"/>
    <w:rsid w:val="00C50FF1"/>
  </w:style>
  <w:style w:type="paragraph" w:styleId="Paragraphedeliste">
    <w:name w:val="List Paragraph"/>
    <w:basedOn w:val="Normal"/>
    <w:uiPriority w:val="34"/>
    <w:qFormat/>
    <w:rsid w:val="00D14570"/>
    <w:pPr>
      <w:widowControl/>
      <w:suppressAutoHyphens w:val="0"/>
      <w:autoSpaceDN/>
      <w:spacing w:after="160" w:line="259" w:lineRule="auto"/>
      <w:ind w:left="720"/>
      <w:contextualSpacing/>
      <w:jc w:val="both"/>
      <w:textAlignment w:val="auto"/>
    </w:pPr>
    <w:rPr>
      <w:rFonts w:asciiTheme="minorHAnsi" w:eastAsiaTheme="minorHAnsi" w:hAnsiTheme="minorHAnsi" w:cstheme="minorBidi"/>
      <w:kern w:val="0"/>
      <w:lang w:eastAsia="en-US"/>
    </w:rPr>
  </w:style>
  <w:style w:type="paragraph" w:styleId="Sansinterligne">
    <w:name w:val="No Spacing"/>
    <w:uiPriority w:val="1"/>
    <w:qFormat/>
    <w:rsid w:val="00D14570"/>
    <w:pPr>
      <w:jc w:val="both"/>
    </w:pPr>
    <w:rPr>
      <w:rFonts w:asciiTheme="minorHAnsi" w:eastAsiaTheme="minorHAnsi" w:hAnsiTheme="minorHAnsi" w:cstheme="minorBidi"/>
      <w:sz w:val="24"/>
      <w:szCs w:val="24"/>
      <w:lang w:eastAsia="en-US"/>
    </w:rPr>
  </w:style>
  <w:style w:type="paragraph" w:styleId="Rvision">
    <w:name w:val="Revision"/>
    <w:hidden/>
    <w:uiPriority w:val="99"/>
    <w:semiHidden/>
    <w:rsid w:val="00990FF1"/>
    <w:rPr>
      <w:kern w:val="3"/>
      <w:sz w:val="24"/>
      <w:szCs w:val="24"/>
    </w:rPr>
  </w:style>
  <w:style w:type="character" w:styleId="Lienhypertextesuivivisit">
    <w:name w:val="FollowedHyperlink"/>
    <w:basedOn w:val="Policepardfaut"/>
    <w:uiPriority w:val="99"/>
    <w:semiHidden/>
    <w:unhideWhenUsed/>
    <w:rsid w:val="00990F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6160">
      <w:bodyDiv w:val="1"/>
      <w:marLeft w:val="0"/>
      <w:marRight w:val="0"/>
      <w:marTop w:val="0"/>
      <w:marBottom w:val="0"/>
      <w:divBdr>
        <w:top w:val="none" w:sz="0" w:space="0" w:color="auto"/>
        <w:left w:val="none" w:sz="0" w:space="0" w:color="auto"/>
        <w:bottom w:val="none" w:sz="0" w:space="0" w:color="auto"/>
        <w:right w:val="none" w:sz="0" w:space="0" w:color="auto"/>
      </w:divBdr>
    </w:div>
    <w:div w:id="56324904">
      <w:bodyDiv w:val="1"/>
      <w:marLeft w:val="0"/>
      <w:marRight w:val="0"/>
      <w:marTop w:val="0"/>
      <w:marBottom w:val="0"/>
      <w:divBdr>
        <w:top w:val="none" w:sz="0" w:space="0" w:color="auto"/>
        <w:left w:val="none" w:sz="0" w:space="0" w:color="auto"/>
        <w:bottom w:val="none" w:sz="0" w:space="0" w:color="auto"/>
        <w:right w:val="none" w:sz="0" w:space="0" w:color="auto"/>
      </w:divBdr>
    </w:div>
    <w:div w:id="66733695">
      <w:bodyDiv w:val="1"/>
      <w:marLeft w:val="0"/>
      <w:marRight w:val="0"/>
      <w:marTop w:val="0"/>
      <w:marBottom w:val="0"/>
      <w:divBdr>
        <w:top w:val="none" w:sz="0" w:space="0" w:color="auto"/>
        <w:left w:val="none" w:sz="0" w:space="0" w:color="auto"/>
        <w:bottom w:val="none" w:sz="0" w:space="0" w:color="auto"/>
        <w:right w:val="none" w:sz="0" w:space="0" w:color="auto"/>
      </w:divBdr>
    </w:div>
    <w:div w:id="115562373">
      <w:bodyDiv w:val="1"/>
      <w:marLeft w:val="0"/>
      <w:marRight w:val="0"/>
      <w:marTop w:val="0"/>
      <w:marBottom w:val="0"/>
      <w:divBdr>
        <w:top w:val="none" w:sz="0" w:space="0" w:color="auto"/>
        <w:left w:val="none" w:sz="0" w:space="0" w:color="auto"/>
        <w:bottom w:val="none" w:sz="0" w:space="0" w:color="auto"/>
        <w:right w:val="none" w:sz="0" w:space="0" w:color="auto"/>
      </w:divBdr>
    </w:div>
    <w:div w:id="121046682">
      <w:bodyDiv w:val="1"/>
      <w:marLeft w:val="0"/>
      <w:marRight w:val="0"/>
      <w:marTop w:val="0"/>
      <w:marBottom w:val="0"/>
      <w:divBdr>
        <w:top w:val="none" w:sz="0" w:space="0" w:color="auto"/>
        <w:left w:val="none" w:sz="0" w:space="0" w:color="auto"/>
        <w:bottom w:val="none" w:sz="0" w:space="0" w:color="auto"/>
        <w:right w:val="none" w:sz="0" w:space="0" w:color="auto"/>
      </w:divBdr>
    </w:div>
    <w:div w:id="176698208">
      <w:bodyDiv w:val="1"/>
      <w:marLeft w:val="0"/>
      <w:marRight w:val="0"/>
      <w:marTop w:val="0"/>
      <w:marBottom w:val="0"/>
      <w:divBdr>
        <w:top w:val="none" w:sz="0" w:space="0" w:color="auto"/>
        <w:left w:val="none" w:sz="0" w:space="0" w:color="auto"/>
        <w:bottom w:val="none" w:sz="0" w:space="0" w:color="auto"/>
        <w:right w:val="none" w:sz="0" w:space="0" w:color="auto"/>
      </w:divBdr>
    </w:div>
    <w:div w:id="177089275">
      <w:bodyDiv w:val="1"/>
      <w:marLeft w:val="0"/>
      <w:marRight w:val="0"/>
      <w:marTop w:val="0"/>
      <w:marBottom w:val="0"/>
      <w:divBdr>
        <w:top w:val="none" w:sz="0" w:space="0" w:color="auto"/>
        <w:left w:val="none" w:sz="0" w:space="0" w:color="auto"/>
        <w:bottom w:val="none" w:sz="0" w:space="0" w:color="auto"/>
        <w:right w:val="none" w:sz="0" w:space="0" w:color="auto"/>
      </w:divBdr>
    </w:div>
    <w:div w:id="225606326">
      <w:bodyDiv w:val="1"/>
      <w:marLeft w:val="0"/>
      <w:marRight w:val="0"/>
      <w:marTop w:val="0"/>
      <w:marBottom w:val="0"/>
      <w:divBdr>
        <w:top w:val="none" w:sz="0" w:space="0" w:color="auto"/>
        <w:left w:val="none" w:sz="0" w:space="0" w:color="auto"/>
        <w:bottom w:val="none" w:sz="0" w:space="0" w:color="auto"/>
        <w:right w:val="none" w:sz="0" w:space="0" w:color="auto"/>
      </w:divBdr>
    </w:div>
    <w:div w:id="298534934">
      <w:bodyDiv w:val="1"/>
      <w:marLeft w:val="0"/>
      <w:marRight w:val="0"/>
      <w:marTop w:val="0"/>
      <w:marBottom w:val="0"/>
      <w:divBdr>
        <w:top w:val="none" w:sz="0" w:space="0" w:color="auto"/>
        <w:left w:val="none" w:sz="0" w:space="0" w:color="auto"/>
        <w:bottom w:val="none" w:sz="0" w:space="0" w:color="auto"/>
        <w:right w:val="none" w:sz="0" w:space="0" w:color="auto"/>
      </w:divBdr>
    </w:div>
    <w:div w:id="306907300">
      <w:bodyDiv w:val="1"/>
      <w:marLeft w:val="0"/>
      <w:marRight w:val="0"/>
      <w:marTop w:val="0"/>
      <w:marBottom w:val="0"/>
      <w:divBdr>
        <w:top w:val="none" w:sz="0" w:space="0" w:color="auto"/>
        <w:left w:val="none" w:sz="0" w:space="0" w:color="auto"/>
        <w:bottom w:val="none" w:sz="0" w:space="0" w:color="auto"/>
        <w:right w:val="none" w:sz="0" w:space="0" w:color="auto"/>
      </w:divBdr>
    </w:div>
    <w:div w:id="314844782">
      <w:bodyDiv w:val="1"/>
      <w:marLeft w:val="0"/>
      <w:marRight w:val="0"/>
      <w:marTop w:val="0"/>
      <w:marBottom w:val="0"/>
      <w:divBdr>
        <w:top w:val="none" w:sz="0" w:space="0" w:color="auto"/>
        <w:left w:val="none" w:sz="0" w:space="0" w:color="auto"/>
        <w:bottom w:val="none" w:sz="0" w:space="0" w:color="auto"/>
        <w:right w:val="none" w:sz="0" w:space="0" w:color="auto"/>
      </w:divBdr>
    </w:div>
    <w:div w:id="318536721">
      <w:bodyDiv w:val="1"/>
      <w:marLeft w:val="0"/>
      <w:marRight w:val="0"/>
      <w:marTop w:val="0"/>
      <w:marBottom w:val="0"/>
      <w:divBdr>
        <w:top w:val="none" w:sz="0" w:space="0" w:color="auto"/>
        <w:left w:val="none" w:sz="0" w:space="0" w:color="auto"/>
        <w:bottom w:val="none" w:sz="0" w:space="0" w:color="auto"/>
        <w:right w:val="none" w:sz="0" w:space="0" w:color="auto"/>
      </w:divBdr>
    </w:div>
    <w:div w:id="331030867">
      <w:bodyDiv w:val="1"/>
      <w:marLeft w:val="0"/>
      <w:marRight w:val="0"/>
      <w:marTop w:val="0"/>
      <w:marBottom w:val="0"/>
      <w:divBdr>
        <w:top w:val="none" w:sz="0" w:space="0" w:color="auto"/>
        <w:left w:val="none" w:sz="0" w:space="0" w:color="auto"/>
        <w:bottom w:val="none" w:sz="0" w:space="0" w:color="auto"/>
        <w:right w:val="none" w:sz="0" w:space="0" w:color="auto"/>
      </w:divBdr>
    </w:div>
    <w:div w:id="342170513">
      <w:bodyDiv w:val="1"/>
      <w:marLeft w:val="0"/>
      <w:marRight w:val="0"/>
      <w:marTop w:val="0"/>
      <w:marBottom w:val="0"/>
      <w:divBdr>
        <w:top w:val="none" w:sz="0" w:space="0" w:color="auto"/>
        <w:left w:val="none" w:sz="0" w:space="0" w:color="auto"/>
        <w:bottom w:val="none" w:sz="0" w:space="0" w:color="auto"/>
        <w:right w:val="none" w:sz="0" w:space="0" w:color="auto"/>
      </w:divBdr>
    </w:div>
    <w:div w:id="434249705">
      <w:bodyDiv w:val="1"/>
      <w:marLeft w:val="0"/>
      <w:marRight w:val="0"/>
      <w:marTop w:val="0"/>
      <w:marBottom w:val="0"/>
      <w:divBdr>
        <w:top w:val="none" w:sz="0" w:space="0" w:color="auto"/>
        <w:left w:val="none" w:sz="0" w:space="0" w:color="auto"/>
        <w:bottom w:val="none" w:sz="0" w:space="0" w:color="auto"/>
        <w:right w:val="none" w:sz="0" w:space="0" w:color="auto"/>
      </w:divBdr>
    </w:div>
    <w:div w:id="443815595">
      <w:bodyDiv w:val="1"/>
      <w:marLeft w:val="0"/>
      <w:marRight w:val="0"/>
      <w:marTop w:val="0"/>
      <w:marBottom w:val="0"/>
      <w:divBdr>
        <w:top w:val="none" w:sz="0" w:space="0" w:color="auto"/>
        <w:left w:val="none" w:sz="0" w:space="0" w:color="auto"/>
        <w:bottom w:val="none" w:sz="0" w:space="0" w:color="auto"/>
        <w:right w:val="none" w:sz="0" w:space="0" w:color="auto"/>
      </w:divBdr>
    </w:div>
    <w:div w:id="460459657">
      <w:bodyDiv w:val="1"/>
      <w:marLeft w:val="0"/>
      <w:marRight w:val="0"/>
      <w:marTop w:val="0"/>
      <w:marBottom w:val="0"/>
      <w:divBdr>
        <w:top w:val="none" w:sz="0" w:space="0" w:color="auto"/>
        <w:left w:val="none" w:sz="0" w:space="0" w:color="auto"/>
        <w:bottom w:val="none" w:sz="0" w:space="0" w:color="auto"/>
        <w:right w:val="none" w:sz="0" w:space="0" w:color="auto"/>
      </w:divBdr>
    </w:div>
    <w:div w:id="477914916">
      <w:bodyDiv w:val="1"/>
      <w:marLeft w:val="0"/>
      <w:marRight w:val="0"/>
      <w:marTop w:val="0"/>
      <w:marBottom w:val="0"/>
      <w:divBdr>
        <w:top w:val="none" w:sz="0" w:space="0" w:color="auto"/>
        <w:left w:val="none" w:sz="0" w:space="0" w:color="auto"/>
        <w:bottom w:val="none" w:sz="0" w:space="0" w:color="auto"/>
        <w:right w:val="none" w:sz="0" w:space="0" w:color="auto"/>
      </w:divBdr>
    </w:div>
    <w:div w:id="550844668">
      <w:bodyDiv w:val="1"/>
      <w:marLeft w:val="0"/>
      <w:marRight w:val="0"/>
      <w:marTop w:val="0"/>
      <w:marBottom w:val="0"/>
      <w:divBdr>
        <w:top w:val="none" w:sz="0" w:space="0" w:color="auto"/>
        <w:left w:val="none" w:sz="0" w:space="0" w:color="auto"/>
        <w:bottom w:val="none" w:sz="0" w:space="0" w:color="auto"/>
        <w:right w:val="none" w:sz="0" w:space="0" w:color="auto"/>
      </w:divBdr>
    </w:div>
    <w:div w:id="602419550">
      <w:bodyDiv w:val="1"/>
      <w:marLeft w:val="0"/>
      <w:marRight w:val="0"/>
      <w:marTop w:val="0"/>
      <w:marBottom w:val="0"/>
      <w:divBdr>
        <w:top w:val="none" w:sz="0" w:space="0" w:color="auto"/>
        <w:left w:val="none" w:sz="0" w:space="0" w:color="auto"/>
        <w:bottom w:val="none" w:sz="0" w:space="0" w:color="auto"/>
        <w:right w:val="none" w:sz="0" w:space="0" w:color="auto"/>
      </w:divBdr>
    </w:div>
    <w:div w:id="618991838">
      <w:bodyDiv w:val="1"/>
      <w:marLeft w:val="0"/>
      <w:marRight w:val="0"/>
      <w:marTop w:val="0"/>
      <w:marBottom w:val="0"/>
      <w:divBdr>
        <w:top w:val="none" w:sz="0" w:space="0" w:color="auto"/>
        <w:left w:val="none" w:sz="0" w:space="0" w:color="auto"/>
        <w:bottom w:val="none" w:sz="0" w:space="0" w:color="auto"/>
        <w:right w:val="none" w:sz="0" w:space="0" w:color="auto"/>
      </w:divBdr>
    </w:div>
    <w:div w:id="643892450">
      <w:bodyDiv w:val="1"/>
      <w:marLeft w:val="0"/>
      <w:marRight w:val="0"/>
      <w:marTop w:val="0"/>
      <w:marBottom w:val="0"/>
      <w:divBdr>
        <w:top w:val="none" w:sz="0" w:space="0" w:color="auto"/>
        <w:left w:val="none" w:sz="0" w:space="0" w:color="auto"/>
        <w:bottom w:val="none" w:sz="0" w:space="0" w:color="auto"/>
        <w:right w:val="none" w:sz="0" w:space="0" w:color="auto"/>
      </w:divBdr>
    </w:div>
    <w:div w:id="648748945">
      <w:bodyDiv w:val="1"/>
      <w:marLeft w:val="0"/>
      <w:marRight w:val="0"/>
      <w:marTop w:val="0"/>
      <w:marBottom w:val="0"/>
      <w:divBdr>
        <w:top w:val="none" w:sz="0" w:space="0" w:color="auto"/>
        <w:left w:val="none" w:sz="0" w:space="0" w:color="auto"/>
        <w:bottom w:val="none" w:sz="0" w:space="0" w:color="auto"/>
        <w:right w:val="none" w:sz="0" w:space="0" w:color="auto"/>
      </w:divBdr>
    </w:div>
    <w:div w:id="662775615">
      <w:bodyDiv w:val="1"/>
      <w:marLeft w:val="0"/>
      <w:marRight w:val="0"/>
      <w:marTop w:val="0"/>
      <w:marBottom w:val="0"/>
      <w:divBdr>
        <w:top w:val="none" w:sz="0" w:space="0" w:color="auto"/>
        <w:left w:val="none" w:sz="0" w:space="0" w:color="auto"/>
        <w:bottom w:val="none" w:sz="0" w:space="0" w:color="auto"/>
        <w:right w:val="none" w:sz="0" w:space="0" w:color="auto"/>
      </w:divBdr>
    </w:div>
    <w:div w:id="726949677">
      <w:bodyDiv w:val="1"/>
      <w:marLeft w:val="0"/>
      <w:marRight w:val="0"/>
      <w:marTop w:val="0"/>
      <w:marBottom w:val="0"/>
      <w:divBdr>
        <w:top w:val="none" w:sz="0" w:space="0" w:color="auto"/>
        <w:left w:val="none" w:sz="0" w:space="0" w:color="auto"/>
        <w:bottom w:val="none" w:sz="0" w:space="0" w:color="auto"/>
        <w:right w:val="none" w:sz="0" w:space="0" w:color="auto"/>
      </w:divBdr>
    </w:div>
    <w:div w:id="728117588">
      <w:bodyDiv w:val="1"/>
      <w:marLeft w:val="0"/>
      <w:marRight w:val="0"/>
      <w:marTop w:val="0"/>
      <w:marBottom w:val="0"/>
      <w:divBdr>
        <w:top w:val="none" w:sz="0" w:space="0" w:color="auto"/>
        <w:left w:val="none" w:sz="0" w:space="0" w:color="auto"/>
        <w:bottom w:val="none" w:sz="0" w:space="0" w:color="auto"/>
        <w:right w:val="none" w:sz="0" w:space="0" w:color="auto"/>
      </w:divBdr>
    </w:div>
    <w:div w:id="747846676">
      <w:bodyDiv w:val="1"/>
      <w:marLeft w:val="0"/>
      <w:marRight w:val="0"/>
      <w:marTop w:val="0"/>
      <w:marBottom w:val="0"/>
      <w:divBdr>
        <w:top w:val="none" w:sz="0" w:space="0" w:color="auto"/>
        <w:left w:val="none" w:sz="0" w:space="0" w:color="auto"/>
        <w:bottom w:val="none" w:sz="0" w:space="0" w:color="auto"/>
        <w:right w:val="none" w:sz="0" w:space="0" w:color="auto"/>
      </w:divBdr>
    </w:div>
    <w:div w:id="751467124">
      <w:bodyDiv w:val="1"/>
      <w:marLeft w:val="0"/>
      <w:marRight w:val="0"/>
      <w:marTop w:val="0"/>
      <w:marBottom w:val="0"/>
      <w:divBdr>
        <w:top w:val="none" w:sz="0" w:space="0" w:color="auto"/>
        <w:left w:val="none" w:sz="0" w:space="0" w:color="auto"/>
        <w:bottom w:val="none" w:sz="0" w:space="0" w:color="auto"/>
        <w:right w:val="none" w:sz="0" w:space="0" w:color="auto"/>
      </w:divBdr>
    </w:div>
    <w:div w:id="806816886">
      <w:bodyDiv w:val="1"/>
      <w:marLeft w:val="0"/>
      <w:marRight w:val="0"/>
      <w:marTop w:val="0"/>
      <w:marBottom w:val="0"/>
      <w:divBdr>
        <w:top w:val="none" w:sz="0" w:space="0" w:color="auto"/>
        <w:left w:val="none" w:sz="0" w:space="0" w:color="auto"/>
        <w:bottom w:val="none" w:sz="0" w:space="0" w:color="auto"/>
        <w:right w:val="none" w:sz="0" w:space="0" w:color="auto"/>
      </w:divBdr>
    </w:div>
    <w:div w:id="826556337">
      <w:bodyDiv w:val="1"/>
      <w:marLeft w:val="0"/>
      <w:marRight w:val="0"/>
      <w:marTop w:val="0"/>
      <w:marBottom w:val="0"/>
      <w:divBdr>
        <w:top w:val="none" w:sz="0" w:space="0" w:color="auto"/>
        <w:left w:val="none" w:sz="0" w:space="0" w:color="auto"/>
        <w:bottom w:val="none" w:sz="0" w:space="0" w:color="auto"/>
        <w:right w:val="none" w:sz="0" w:space="0" w:color="auto"/>
      </w:divBdr>
    </w:div>
    <w:div w:id="837038716">
      <w:bodyDiv w:val="1"/>
      <w:marLeft w:val="0"/>
      <w:marRight w:val="0"/>
      <w:marTop w:val="0"/>
      <w:marBottom w:val="0"/>
      <w:divBdr>
        <w:top w:val="none" w:sz="0" w:space="0" w:color="auto"/>
        <w:left w:val="none" w:sz="0" w:space="0" w:color="auto"/>
        <w:bottom w:val="none" w:sz="0" w:space="0" w:color="auto"/>
        <w:right w:val="none" w:sz="0" w:space="0" w:color="auto"/>
      </w:divBdr>
    </w:div>
    <w:div w:id="884679953">
      <w:bodyDiv w:val="1"/>
      <w:marLeft w:val="0"/>
      <w:marRight w:val="0"/>
      <w:marTop w:val="0"/>
      <w:marBottom w:val="0"/>
      <w:divBdr>
        <w:top w:val="none" w:sz="0" w:space="0" w:color="auto"/>
        <w:left w:val="none" w:sz="0" w:space="0" w:color="auto"/>
        <w:bottom w:val="none" w:sz="0" w:space="0" w:color="auto"/>
        <w:right w:val="none" w:sz="0" w:space="0" w:color="auto"/>
      </w:divBdr>
    </w:div>
    <w:div w:id="891235913">
      <w:bodyDiv w:val="1"/>
      <w:marLeft w:val="0"/>
      <w:marRight w:val="0"/>
      <w:marTop w:val="0"/>
      <w:marBottom w:val="0"/>
      <w:divBdr>
        <w:top w:val="none" w:sz="0" w:space="0" w:color="auto"/>
        <w:left w:val="none" w:sz="0" w:space="0" w:color="auto"/>
        <w:bottom w:val="none" w:sz="0" w:space="0" w:color="auto"/>
        <w:right w:val="none" w:sz="0" w:space="0" w:color="auto"/>
      </w:divBdr>
    </w:div>
    <w:div w:id="911623350">
      <w:bodyDiv w:val="1"/>
      <w:marLeft w:val="0"/>
      <w:marRight w:val="0"/>
      <w:marTop w:val="0"/>
      <w:marBottom w:val="0"/>
      <w:divBdr>
        <w:top w:val="none" w:sz="0" w:space="0" w:color="auto"/>
        <w:left w:val="none" w:sz="0" w:space="0" w:color="auto"/>
        <w:bottom w:val="none" w:sz="0" w:space="0" w:color="auto"/>
        <w:right w:val="none" w:sz="0" w:space="0" w:color="auto"/>
      </w:divBdr>
    </w:div>
    <w:div w:id="991787087">
      <w:bodyDiv w:val="1"/>
      <w:marLeft w:val="0"/>
      <w:marRight w:val="0"/>
      <w:marTop w:val="0"/>
      <w:marBottom w:val="0"/>
      <w:divBdr>
        <w:top w:val="none" w:sz="0" w:space="0" w:color="auto"/>
        <w:left w:val="none" w:sz="0" w:space="0" w:color="auto"/>
        <w:bottom w:val="none" w:sz="0" w:space="0" w:color="auto"/>
        <w:right w:val="none" w:sz="0" w:space="0" w:color="auto"/>
      </w:divBdr>
    </w:div>
    <w:div w:id="1082095347">
      <w:bodyDiv w:val="1"/>
      <w:marLeft w:val="0"/>
      <w:marRight w:val="0"/>
      <w:marTop w:val="0"/>
      <w:marBottom w:val="0"/>
      <w:divBdr>
        <w:top w:val="none" w:sz="0" w:space="0" w:color="auto"/>
        <w:left w:val="none" w:sz="0" w:space="0" w:color="auto"/>
        <w:bottom w:val="none" w:sz="0" w:space="0" w:color="auto"/>
        <w:right w:val="none" w:sz="0" w:space="0" w:color="auto"/>
      </w:divBdr>
    </w:div>
    <w:div w:id="1130249504">
      <w:bodyDiv w:val="1"/>
      <w:marLeft w:val="0"/>
      <w:marRight w:val="0"/>
      <w:marTop w:val="0"/>
      <w:marBottom w:val="0"/>
      <w:divBdr>
        <w:top w:val="none" w:sz="0" w:space="0" w:color="auto"/>
        <w:left w:val="none" w:sz="0" w:space="0" w:color="auto"/>
        <w:bottom w:val="none" w:sz="0" w:space="0" w:color="auto"/>
        <w:right w:val="none" w:sz="0" w:space="0" w:color="auto"/>
      </w:divBdr>
    </w:div>
    <w:div w:id="1170802210">
      <w:bodyDiv w:val="1"/>
      <w:marLeft w:val="0"/>
      <w:marRight w:val="0"/>
      <w:marTop w:val="0"/>
      <w:marBottom w:val="0"/>
      <w:divBdr>
        <w:top w:val="none" w:sz="0" w:space="0" w:color="auto"/>
        <w:left w:val="none" w:sz="0" w:space="0" w:color="auto"/>
        <w:bottom w:val="none" w:sz="0" w:space="0" w:color="auto"/>
        <w:right w:val="none" w:sz="0" w:space="0" w:color="auto"/>
      </w:divBdr>
    </w:div>
    <w:div w:id="1200358658">
      <w:bodyDiv w:val="1"/>
      <w:marLeft w:val="0"/>
      <w:marRight w:val="0"/>
      <w:marTop w:val="0"/>
      <w:marBottom w:val="0"/>
      <w:divBdr>
        <w:top w:val="none" w:sz="0" w:space="0" w:color="auto"/>
        <w:left w:val="none" w:sz="0" w:space="0" w:color="auto"/>
        <w:bottom w:val="none" w:sz="0" w:space="0" w:color="auto"/>
        <w:right w:val="none" w:sz="0" w:space="0" w:color="auto"/>
      </w:divBdr>
    </w:div>
    <w:div w:id="1212809707">
      <w:bodyDiv w:val="1"/>
      <w:marLeft w:val="0"/>
      <w:marRight w:val="0"/>
      <w:marTop w:val="0"/>
      <w:marBottom w:val="0"/>
      <w:divBdr>
        <w:top w:val="none" w:sz="0" w:space="0" w:color="auto"/>
        <w:left w:val="none" w:sz="0" w:space="0" w:color="auto"/>
        <w:bottom w:val="none" w:sz="0" w:space="0" w:color="auto"/>
        <w:right w:val="none" w:sz="0" w:space="0" w:color="auto"/>
      </w:divBdr>
    </w:div>
    <w:div w:id="1243687308">
      <w:bodyDiv w:val="1"/>
      <w:marLeft w:val="0"/>
      <w:marRight w:val="0"/>
      <w:marTop w:val="0"/>
      <w:marBottom w:val="0"/>
      <w:divBdr>
        <w:top w:val="none" w:sz="0" w:space="0" w:color="auto"/>
        <w:left w:val="none" w:sz="0" w:space="0" w:color="auto"/>
        <w:bottom w:val="none" w:sz="0" w:space="0" w:color="auto"/>
        <w:right w:val="none" w:sz="0" w:space="0" w:color="auto"/>
      </w:divBdr>
    </w:div>
    <w:div w:id="1401636119">
      <w:bodyDiv w:val="1"/>
      <w:marLeft w:val="0"/>
      <w:marRight w:val="0"/>
      <w:marTop w:val="0"/>
      <w:marBottom w:val="0"/>
      <w:divBdr>
        <w:top w:val="none" w:sz="0" w:space="0" w:color="auto"/>
        <w:left w:val="none" w:sz="0" w:space="0" w:color="auto"/>
        <w:bottom w:val="none" w:sz="0" w:space="0" w:color="auto"/>
        <w:right w:val="none" w:sz="0" w:space="0" w:color="auto"/>
      </w:divBdr>
      <w:divsChild>
        <w:div w:id="549147372">
          <w:marLeft w:val="0"/>
          <w:marRight w:val="0"/>
          <w:marTop w:val="0"/>
          <w:marBottom w:val="0"/>
          <w:divBdr>
            <w:top w:val="none" w:sz="0" w:space="0" w:color="auto"/>
            <w:left w:val="none" w:sz="0" w:space="0" w:color="auto"/>
            <w:bottom w:val="none" w:sz="0" w:space="0" w:color="auto"/>
            <w:right w:val="none" w:sz="0" w:space="0" w:color="auto"/>
          </w:divBdr>
        </w:div>
      </w:divsChild>
    </w:div>
    <w:div w:id="1421214732">
      <w:bodyDiv w:val="1"/>
      <w:marLeft w:val="0"/>
      <w:marRight w:val="0"/>
      <w:marTop w:val="0"/>
      <w:marBottom w:val="0"/>
      <w:divBdr>
        <w:top w:val="none" w:sz="0" w:space="0" w:color="auto"/>
        <w:left w:val="none" w:sz="0" w:space="0" w:color="auto"/>
        <w:bottom w:val="none" w:sz="0" w:space="0" w:color="auto"/>
        <w:right w:val="none" w:sz="0" w:space="0" w:color="auto"/>
      </w:divBdr>
    </w:div>
    <w:div w:id="1447118993">
      <w:bodyDiv w:val="1"/>
      <w:marLeft w:val="0"/>
      <w:marRight w:val="0"/>
      <w:marTop w:val="0"/>
      <w:marBottom w:val="0"/>
      <w:divBdr>
        <w:top w:val="none" w:sz="0" w:space="0" w:color="auto"/>
        <w:left w:val="none" w:sz="0" w:space="0" w:color="auto"/>
        <w:bottom w:val="none" w:sz="0" w:space="0" w:color="auto"/>
        <w:right w:val="none" w:sz="0" w:space="0" w:color="auto"/>
      </w:divBdr>
      <w:divsChild>
        <w:div w:id="2045904458">
          <w:marLeft w:val="0"/>
          <w:marRight w:val="0"/>
          <w:marTop w:val="0"/>
          <w:marBottom w:val="0"/>
          <w:divBdr>
            <w:top w:val="none" w:sz="0" w:space="0" w:color="auto"/>
            <w:left w:val="none" w:sz="0" w:space="0" w:color="auto"/>
            <w:bottom w:val="none" w:sz="0" w:space="0" w:color="auto"/>
            <w:right w:val="none" w:sz="0" w:space="0" w:color="auto"/>
          </w:divBdr>
        </w:div>
      </w:divsChild>
    </w:div>
    <w:div w:id="1472213915">
      <w:bodyDiv w:val="1"/>
      <w:marLeft w:val="0"/>
      <w:marRight w:val="0"/>
      <w:marTop w:val="0"/>
      <w:marBottom w:val="0"/>
      <w:divBdr>
        <w:top w:val="none" w:sz="0" w:space="0" w:color="auto"/>
        <w:left w:val="none" w:sz="0" w:space="0" w:color="auto"/>
        <w:bottom w:val="none" w:sz="0" w:space="0" w:color="auto"/>
        <w:right w:val="none" w:sz="0" w:space="0" w:color="auto"/>
      </w:divBdr>
    </w:div>
    <w:div w:id="1484659702">
      <w:bodyDiv w:val="1"/>
      <w:marLeft w:val="0"/>
      <w:marRight w:val="0"/>
      <w:marTop w:val="0"/>
      <w:marBottom w:val="0"/>
      <w:divBdr>
        <w:top w:val="none" w:sz="0" w:space="0" w:color="auto"/>
        <w:left w:val="none" w:sz="0" w:space="0" w:color="auto"/>
        <w:bottom w:val="none" w:sz="0" w:space="0" w:color="auto"/>
        <w:right w:val="none" w:sz="0" w:space="0" w:color="auto"/>
      </w:divBdr>
    </w:div>
    <w:div w:id="1519585730">
      <w:bodyDiv w:val="1"/>
      <w:marLeft w:val="0"/>
      <w:marRight w:val="0"/>
      <w:marTop w:val="0"/>
      <w:marBottom w:val="0"/>
      <w:divBdr>
        <w:top w:val="none" w:sz="0" w:space="0" w:color="auto"/>
        <w:left w:val="none" w:sz="0" w:space="0" w:color="auto"/>
        <w:bottom w:val="none" w:sz="0" w:space="0" w:color="auto"/>
        <w:right w:val="none" w:sz="0" w:space="0" w:color="auto"/>
      </w:divBdr>
    </w:div>
    <w:div w:id="1523670822">
      <w:bodyDiv w:val="1"/>
      <w:marLeft w:val="0"/>
      <w:marRight w:val="0"/>
      <w:marTop w:val="0"/>
      <w:marBottom w:val="0"/>
      <w:divBdr>
        <w:top w:val="none" w:sz="0" w:space="0" w:color="auto"/>
        <w:left w:val="none" w:sz="0" w:space="0" w:color="auto"/>
        <w:bottom w:val="none" w:sz="0" w:space="0" w:color="auto"/>
        <w:right w:val="none" w:sz="0" w:space="0" w:color="auto"/>
      </w:divBdr>
    </w:div>
    <w:div w:id="1537228910">
      <w:bodyDiv w:val="1"/>
      <w:marLeft w:val="0"/>
      <w:marRight w:val="0"/>
      <w:marTop w:val="0"/>
      <w:marBottom w:val="0"/>
      <w:divBdr>
        <w:top w:val="none" w:sz="0" w:space="0" w:color="auto"/>
        <w:left w:val="none" w:sz="0" w:space="0" w:color="auto"/>
        <w:bottom w:val="none" w:sz="0" w:space="0" w:color="auto"/>
        <w:right w:val="none" w:sz="0" w:space="0" w:color="auto"/>
      </w:divBdr>
    </w:div>
    <w:div w:id="1540968130">
      <w:bodyDiv w:val="1"/>
      <w:marLeft w:val="0"/>
      <w:marRight w:val="0"/>
      <w:marTop w:val="0"/>
      <w:marBottom w:val="0"/>
      <w:divBdr>
        <w:top w:val="none" w:sz="0" w:space="0" w:color="auto"/>
        <w:left w:val="none" w:sz="0" w:space="0" w:color="auto"/>
        <w:bottom w:val="none" w:sz="0" w:space="0" w:color="auto"/>
        <w:right w:val="none" w:sz="0" w:space="0" w:color="auto"/>
      </w:divBdr>
    </w:div>
    <w:div w:id="1603026845">
      <w:bodyDiv w:val="1"/>
      <w:marLeft w:val="0"/>
      <w:marRight w:val="0"/>
      <w:marTop w:val="0"/>
      <w:marBottom w:val="0"/>
      <w:divBdr>
        <w:top w:val="none" w:sz="0" w:space="0" w:color="auto"/>
        <w:left w:val="none" w:sz="0" w:space="0" w:color="auto"/>
        <w:bottom w:val="none" w:sz="0" w:space="0" w:color="auto"/>
        <w:right w:val="none" w:sz="0" w:space="0" w:color="auto"/>
      </w:divBdr>
    </w:div>
    <w:div w:id="1723284455">
      <w:bodyDiv w:val="1"/>
      <w:marLeft w:val="0"/>
      <w:marRight w:val="0"/>
      <w:marTop w:val="0"/>
      <w:marBottom w:val="0"/>
      <w:divBdr>
        <w:top w:val="none" w:sz="0" w:space="0" w:color="auto"/>
        <w:left w:val="none" w:sz="0" w:space="0" w:color="auto"/>
        <w:bottom w:val="none" w:sz="0" w:space="0" w:color="auto"/>
        <w:right w:val="none" w:sz="0" w:space="0" w:color="auto"/>
      </w:divBdr>
    </w:div>
    <w:div w:id="1827547293">
      <w:bodyDiv w:val="1"/>
      <w:marLeft w:val="0"/>
      <w:marRight w:val="0"/>
      <w:marTop w:val="0"/>
      <w:marBottom w:val="0"/>
      <w:divBdr>
        <w:top w:val="none" w:sz="0" w:space="0" w:color="auto"/>
        <w:left w:val="none" w:sz="0" w:space="0" w:color="auto"/>
        <w:bottom w:val="none" w:sz="0" w:space="0" w:color="auto"/>
        <w:right w:val="none" w:sz="0" w:space="0" w:color="auto"/>
      </w:divBdr>
    </w:div>
    <w:div w:id="1863472118">
      <w:bodyDiv w:val="1"/>
      <w:marLeft w:val="0"/>
      <w:marRight w:val="0"/>
      <w:marTop w:val="0"/>
      <w:marBottom w:val="0"/>
      <w:divBdr>
        <w:top w:val="none" w:sz="0" w:space="0" w:color="auto"/>
        <w:left w:val="none" w:sz="0" w:space="0" w:color="auto"/>
        <w:bottom w:val="none" w:sz="0" w:space="0" w:color="auto"/>
        <w:right w:val="none" w:sz="0" w:space="0" w:color="auto"/>
      </w:divBdr>
    </w:div>
    <w:div w:id="1949385725">
      <w:bodyDiv w:val="1"/>
      <w:marLeft w:val="0"/>
      <w:marRight w:val="0"/>
      <w:marTop w:val="0"/>
      <w:marBottom w:val="0"/>
      <w:divBdr>
        <w:top w:val="none" w:sz="0" w:space="0" w:color="auto"/>
        <w:left w:val="none" w:sz="0" w:space="0" w:color="auto"/>
        <w:bottom w:val="none" w:sz="0" w:space="0" w:color="auto"/>
        <w:right w:val="none" w:sz="0" w:space="0" w:color="auto"/>
      </w:divBdr>
    </w:div>
    <w:div w:id="1954629407">
      <w:bodyDiv w:val="1"/>
      <w:marLeft w:val="0"/>
      <w:marRight w:val="0"/>
      <w:marTop w:val="0"/>
      <w:marBottom w:val="0"/>
      <w:divBdr>
        <w:top w:val="none" w:sz="0" w:space="0" w:color="auto"/>
        <w:left w:val="none" w:sz="0" w:space="0" w:color="auto"/>
        <w:bottom w:val="none" w:sz="0" w:space="0" w:color="auto"/>
        <w:right w:val="none" w:sz="0" w:space="0" w:color="auto"/>
      </w:divBdr>
    </w:div>
    <w:div w:id="2001035585">
      <w:bodyDiv w:val="1"/>
      <w:marLeft w:val="0"/>
      <w:marRight w:val="0"/>
      <w:marTop w:val="0"/>
      <w:marBottom w:val="0"/>
      <w:divBdr>
        <w:top w:val="none" w:sz="0" w:space="0" w:color="auto"/>
        <w:left w:val="none" w:sz="0" w:space="0" w:color="auto"/>
        <w:bottom w:val="none" w:sz="0" w:space="0" w:color="auto"/>
        <w:right w:val="none" w:sz="0" w:space="0" w:color="auto"/>
      </w:divBdr>
    </w:div>
    <w:div w:id="211381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lthov60/TP2-CPP-Maranzan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wallyn\Downloads\Modele-rapportScientifique-201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6BAEA7-DA95-4BF7-92FA-7E8F8440FB53}">
  <we:reference id="wa104379501" version="1.0.0.0" store="fr-FR"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5DE01-5314-064C-A1CA-C72F53D2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C:\Users\vwallyn\Downloads\Modele-rapportScientifique-2017.dotx</Template>
  <TotalTime>0</TotalTime>
  <Pages>49</Pages>
  <Words>1985</Words>
  <Characters>10923</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CREATIS</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vwallyn</dc:creator>
  <cp:keywords/>
  <cp:lastModifiedBy>Balthazar Frolin</cp:lastModifiedBy>
  <cp:revision>3</cp:revision>
  <cp:lastPrinted>2018-10-10T12:46:00Z</cp:lastPrinted>
  <dcterms:created xsi:type="dcterms:W3CDTF">2018-10-10T12:46:00Z</dcterms:created>
  <dcterms:modified xsi:type="dcterms:W3CDTF">2018-10-10T12:47:00Z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