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00D1A" w14:textId="77777777" w:rsidR="00427B38" w:rsidRDefault="00367ED9">
      <w:pPr>
        <w:pStyle w:val="MonTitre"/>
        <w:rPr>
          <w:ins w:id="0" w:author="vwallyn" w:date="2018-10-09T13:36:00Z"/>
        </w:rPr>
      </w:pPr>
      <w:del w:id="1" w:author="vwallyn" w:date="2018-10-09T13:36:00Z">
        <w:r w:rsidDel="00477F7F">
          <w:delText>Modèle pour la rédaction de rapports scientifiques</w:delText>
        </w:r>
      </w:del>
      <w:ins w:id="2" w:author="vwallyn" w:date="2018-10-09T13:36:00Z">
        <w:r w:rsidR="00477F7F">
          <w:t>Compte-Rendu TP IFA-3-POO</w:t>
        </w:r>
      </w:ins>
      <w:r w:rsidR="00C1296D">
        <w:t>2</w:t>
      </w:r>
      <w:ins w:id="3" w:author="vwallyn" w:date="2018-10-09T13:36:00Z">
        <w:r w:rsidR="00477F7F">
          <w:t>-</w:t>
        </w:r>
      </w:ins>
      <w:r w:rsidR="00C1296D">
        <w:t>1</w:t>
      </w:r>
    </w:p>
    <w:p w14:paraId="46A3A192" w14:textId="77777777" w:rsidR="00477F7F" w:rsidDel="00477F7F" w:rsidRDefault="00477F7F">
      <w:pPr>
        <w:pStyle w:val="MonTitre"/>
        <w:rPr>
          <w:del w:id="4" w:author="vwallyn" w:date="2018-10-09T13:40:00Z"/>
        </w:rPr>
      </w:pPr>
      <w:ins w:id="5" w:author="vwallyn" w:date="2018-10-09T13:37:00Z">
        <w:r>
          <w:t xml:space="preserve">Application « Voyage </w:t>
        </w:r>
        <w:proofErr w:type="spellStart"/>
        <w:r>
          <w:t>Voyage</w:t>
        </w:r>
        <w:proofErr w:type="spellEnd"/>
        <w:r>
          <w:t> »</w:t>
        </w:r>
      </w:ins>
      <w:r w:rsidR="00C1296D">
        <w:t> : Gestion des entrées/sorties</w:t>
      </w:r>
    </w:p>
    <w:p w14:paraId="0E7A3316" w14:textId="77777777" w:rsidR="00477F7F" w:rsidRDefault="00477F7F">
      <w:pPr>
        <w:pStyle w:val="MonTitre"/>
        <w:rPr>
          <w:ins w:id="6" w:author="vwallyn" w:date="2018-10-09T13:38:00Z"/>
        </w:rPr>
        <w:pPrChange w:id="7" w:author="vwallyn" w:date="2018-10-09T13:41:00Z">
          <w:pPr>
            <w:pStyle w:val="MonTitreSection"/>
          </w:pPr>
        </w:pPrChange>
      </w:pPr>
    </w:p>
    <w:p w14:paraId="01068CB1" w14:textId="77777777" w:rsidR="00477F7F" w:rsidRDefault="00477F7F" w:rsidP="00990FF1">
      <w:pPr>
        <w:pStyle w:val="MonTitreSection"/>
        <w:numPr>
          <w:ilvl w:val="0"/>
          <w:numId w:val="0"/>
        </w:numPr>
      </w:pPr>
    </w:p>
    <w:p w14:paraId="73501087" w14:textId="77777777" w:rsidR="00990FF1" w:rsidRDefault="00990FF1" w:rsidP="00990FF1">
      <w:pPr>
        <w:pStyle w:val="MonParagraphe"/>
      </w:pPr>
    </w:p>
    <w:p w14:paraId="61970E04" w14:textId="77777777" w:rsidR="00990FF1" w:rsidRDefault="00990FF1" w:rsidP="00990FF1">
      <w:pPr>
        <w:pStyle w:val="MonParagraphe"/>
      </w:pPr>
    </w:p>
    <w:p w14:paraId="7B01A84F" w14:textId="77777777" w:rsidR="00990FF1" w:rsidRDefault="00990FF1" w:rsidP="00990FF1">
      <w:pPr>
        <w:pStyle w:val="MonParagraphe"/>
      </w:pPr>
    </w:p>
    <w:p w14:paraId="09A2DE61" w14:textId="77777777" w:rsidR="00990FF1" w:rsidRDefault="00990FF1" w:rsidP="00990FF1">
      <w:pPr>
        <w:pStyle w:val="MonParagraphe"/>
      </w:pPr>
    </w:p>
    <w:p w14:paraId="4839F67F" w14:textId="77777777" w:rsidR="00990FF1" w:rsidRPr="00990FF1" w:rsidRDefault="00990FF1">
      <w:pPr>
        <w:pStyle w:val="MonParagraphe"/>
        <w:rPr>
          <w:ins w:id="8" w:author="vwallyn" w:date="2018-10-09T13:41:00Z"/>
        </w:rPr>
        <w:pPrChange w:id="9" w:author="vwallyn" w:date="2018-10-09T13:38:00Z">
          <w:pPr>
            <w:pStyle w:val="MonTitreSection"/>
          </w:pPr>
        </w:pPrChange>
      </w:pPr>
    </w:p>
    <w:p w14:paraId="72B23602" w14:textId="77777777" w:rsidR="00990FF1" w:rsidRDefault="00477F7F" w:rsidP="00990FF1">
      <w:pPr>
        <w:pStyle w:val="MonParagraphe"/>
        <w:jc w:val="center"/>
      </w:pPr>
      <w:ins w:id="10" w:author="vwallyn" w:date="2018-10-09T13:41:00Z">
        <w:r w:rsidRPr="00492931">
          <w:rPr>
            <w:noProof/>
          </w:rPr>
          <w:drawing>
            <wp:inline distT="0" distB="0" distL="0" distR="0" wp14:anchorId="2701A4EE" wp14:editId="0521051F">
              <wp:extent cx="3232298" cy="3232298"/>
              <wp:effectExtent l="0" t="0" r="6350" b="6350"/>
              <wp:docPr id="5" name="Image 5" descr="Image associÃ©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Image associÃ©e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46555" cy="324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9CEDCB1" w14:textId="77777777" w:rsidR="00990FF1" w:rsidRDefault="00990FF1">
      <w:pPr>
        <w:widowControl/>
        <w:suppressAutoHyphens w:val="0"/>
        <w:autoSpaceDN/>
        <w:textAlignment w:val="auto"/>
        <w:rPr>
          <w:rFonts w:ascii="Calibri" w:eastAsia="Times New Roman" w:hAnsi="Calibri" w:cs="Times New Roman"/>
          <w:sz w:val="22"/>
          <w:szCs w:val="22"/>
        </w:rPr>
      </w:pPr>
      <w:r>
        <w:br w:type="page"/>
      </w:r>
    </w:p>
    <w:p w14:paraId="4FF556C7" w14:textId="77777777" w:rsidR="00990FF1" w:rsidRDefault="00990FF1">
      <w:pPr>
        <w:widowControl/>
        <w:suppressAutoHyphens w:val="0"/>
        <w:autoSpaceDN/>
        <w:textAlignment w:val="auto"/>
        <w:rPr>
          <w:rFonts w:ascii="Calibri" w:eastAsia="Times New Roman" w:hAnsi="Calibri" w:cs="Times New Roman"/>
          <w:sz w:val="22"/>
          <w:szCs w:val="22"/>
        </w:rPr>
      </w:pPr>
      <w:r>
        <w:lastRenderedPageBreak/>
        <w:br w:type="page"/>
      </w:r>
    </w:p>
    <w:p w14:paraId="120F0064" w14:textId="77777777" w:rsidR="000F57D6" w:rsidRPr="00990FF1" w:rsidRDefault="000F57D6">
      <w:pPr>
        <w:pStyle w:val="MonParagraphe"/>
        <w:jc w:val="center"/>
        <w:rPr>
          <w:ins w:id="11" w:author="vwallyn" w:date="2018-10-09T13:39:00Z"/>
        </w:rPr>
        <w:pPrChange w:id="12" w:author="vwallyn" w:date="2018-10-09T13:47:00Z">
          <w:pPr>
            <w:pStyle w:val="MonTitreSection"/>
          </w:pPr>
        </w:pPrChange>
      </w:pPr>
    </w:p>
    <w:customXmlInsRangeStart w:id="13" w:author="vwallyn" w:date="2018-10-09T13:47:00Z"/>
    <w:sdt>
      <w:sdtPr>
        <w:rPr>
          <w:rFonts w:ascii="Bitstream Vera Serif" w:eastAsia="Bitstream Vera Sans" w:hAnsi="Bitstream Vera Serif" w:cs="Lucidasans"/>
          <w:b w:val="0"/>
          <w:bCs w:val="0"/>
          <w:color w:val="auto"/>
          <w:kern w:val="3"/>
          <w:sz w:val="24"/>
          <w:szCs w:val="24"/>
        </w:rPr>
        <w:id w:val="54051689"/>
        <w:docPartObj>
          <w:docPartGallery w:val="Table of Contents"/>
          <w:docPartUnique/>
        </w:docPartObj>
      </w:sdtPr>
      <w:sdtEndPr/>
      <w:sdtContent>
        <w:customXmlInsRangeEnd w:id="13"/>
        <w:p w14:paraId="648EA59D" w14:textId="77777777" w:rsidR="000F57D6" w:rsidRDefault="000F57D6" w:rsidP="000F57D6">
          <w:pPr>
            <w:pStyle w:val="TOCHeading"/>
            <w:rPr>
              <w:ins w:id="14" w:author="vwallyn" w:date="2018-10-09T13:47:00Z"/>
            </w:rPr>
          </w:pPr>
          <w:ins w:id="15" w:author="vwallyn" w:date="2018-10-09T13:47:00Z">
            <w:r>
              <w:t>Table des matières</w:t>
            </w:r>
          </w:ins>
        </w:p>
        <w:p w14:paraId="4F745518" w14:textId="16B64C08" w:rsidR="00C5763B" w:rsidRDefault="000F57D6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ins w:id="16" w:author="vwallyn" w:date="2018-10-09T13:47:00Z"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TOC \o "1-3" \h \z \u </w:instrText>
            </w:r>
            <w:r>
              <w:rPr>
                <w:b/>
                <w:bCs/>
              </w:rPr>
              <w:fldChar w:fldCharType="separate"/>
            </w:r>
          </w:ins>
          <w:hyperlink w:anchor="_Toc531717851" w:history="1">
            <w:r w:rsidR="00C5763B" w:rsidRPr="00FA4B86">
              <w:rPr>
                <w:rStyle w:val="Hyperlink"/>
                <w:noProof/>
              </w:rPr>
              <w:t>I.</w:t>
            </w:r>
            <w:r w:rsidR="00C5763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="00C5763B" w:rsidRPr="00FA4B86">
              <w:rPr>
                <w:rStyle w:val="Hyperlink"/>
                <w:noProof/>
              </w:rPr>
              <w:t>Contexte de l’application</w:t>
            </w:r>
            <w:r w:rsidR="00C5763B">
              <w:rPr>
                <w:noProof/>
                <w:webHidden/>
              </w:rPr>
              <w:tab/>
            </w:r>
            <w:r w:rsidR="00C5763B">
              <w:rPr>
                <w:noProof/>
                <w:webHidden/>
              </w:rPr>
              <w:fldChar w:fldCharType="begin"/>
            </w:r>
            <w:r w:rsidR="00C5763B">
              <w:rPr>
                <w:noProof/>
                <w:webHidden/>
              </w:rPr>
              <w:instrText xml:space="preserve"> PAGEREF _Toc531717851 \h </w:instrText>
            </w:r>
            <w:r w:rsidR="00C5763B">
              <w:rPr>
                <w:noProof/>
                <w:webHidden/>
              </w:rPr>
            </w:r>
            <w:r w:rsidR="00C5763B"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4</w:t>
            </w:r>
            <w:r w:rsidR="00C5763B">
              <w:rPr>
                <w:noProof/>
                <w:webHidden/>
              </w:rPr>
              <w:fldChar w:fldCharType="end"/>
            </w:r>
          </w:hyperlink>
        </w:p>
        <w:p w14:paraId="3CF16A7D" w14:textId="07CCA7AA" w:rsidR="00C5763B" w:rsidRDefault="00C5763B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52" w:history="1">
            <w:r w:rsidRPr="00FA4B86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Pr="00FA4B86">
              <w:rPr>
                <w:rStyle w:val="Hyperlink"/>
                <w:noProof/>
              </w:rPr>
              <w:t>Description détaillée du format de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EFF0D" w14:textId="735FBEAC" w:rsidR="00C5763B" w:rsidRDefault="00C5763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53" w:history="1">
            <w:r w:rsidRPr="00FA4B86">
              <w:rPr>
                <w:rStyle w:val="Hyperlink"/>
                <w:noProof/>
              </w:rPr>
              <w:t>II.1.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Pr="00FA4B86">
              <w:rPr>
                <w:rStyle w:val="Hyperlink"/>
                <w:noProof/>
              </w:rPr>
              <w:t>Metadonnées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4DB2" w14:textId="3F41A2A3" w:rsidR="00C5763B" w:rsidRDefault="00C5763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54" w:history="1">
            <w:r w:rsidRPr="00FA4B86">
              <w:rPr>
                <w:rStyle w:val="Hyperlink"/>
                <w:noProof/>
              </w:rPr>
              <w:t>II.2.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Pr="00FA4B86">
              <w:rPr>
                <w:rStyle w:val="Hyperlink"/>
                <w:noProof/>
              </w:rPr>
              <w:t>Trajet 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7371" w14:textId="7AD06414" w:rsidR="00C5763B" w:rsidRDefault="00C5763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55" w:history="1">
            <w:r w:rsidRPr="00FA4B86">
              <w:rPr>
                <w:rStyle w:val="Hyperlink"/>
                <w:noProof/>
              </w:rPr>
              <w:t>II.3.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Pr="00FA4B86">
              <w:rPr>
                <w:rStyle w:val="Hyperlink"/>
                <w:noProof/>
              </w:rPr>
              <w:t>Trajet Composé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7E5C" w14:textId="306F349E" w:rsidR="00C5763B" w:rsidRDefault="00C5763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56" w:history="1">
            <w:r w:rsidRPr="00FA4B86">
              <w:rPr>
                <w:rStyle w:val="Hyperlink"/>
                <w:noProof/>
              </w:rPr>
              <w:t>II.4.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Pr="00FA4B86">
              <w:rPr>
                <w:rStyle w:val="Hyperlink"/>
                <w:noProof/>
              </w:rPr>
              <w:t>Exemple complet de démonstration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14DC4" w14:textId="50AB6E3C" w:rsidR="00C5763B" w:rsidRDefault="00C5763B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57" w:history="1">
            <w:r w:rsidRPr="00FA4B86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Pr="00FA4B86">
              <w:rPr>
                <w:rStyle w:val="Hyperlink"/>
                <w:noProof/>
              </w:rPr>
              <w:t>Spécifications des nouvelles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1107A" w14:textId="2BBBF622" w:rsidR="00C5763B" w:rsidRDefault="00C5763B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58" w:history="1">
            <w:r w:rsidRPr="00FA4B86">
              <w:rPr>
                <w:rStyle w:val="Hyperlink"/>
                <w:noProof/>
              </w:rPr>
              <w:t>III.1.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Pr="00FA4B86">
              <w:rPr>
                <w:rStyle w:val="Hyperlink"/>
                <w:noProof/>
              </w:rPr>
              <w:t>Gestion des noms de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DB9B" w14:textId="3F6F5CB5" w:rsidR="00C5763B" w:rsidRDefault="00C5763B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59" w:history="1">
            <w:r w:rsidRPr="00FA4B86">
              <w:rPr>
                <w:rStyle w:val="Hyperlink"/>
                <w:noProof/>
              </w:rPr>
              <w:t>III.2.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Pr="00FA4B86">
              <w:rPr>
                <w:rStyle w:val="Hyperlink"/>
                <w:noProof/>
              </w:rPr>
              <w:t>Cas 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2A77E" w14:textId="0F1A3F7E" w:rsidR="00C5763B" w:rsidRDefault="00C5763B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60" w:history="1">
            <w:r w:rsidRPr="00FA4B86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Pr="00FA4B86">
              <w:rPr>
                <w:rStyle w:val="Hyperlink"/>
                <w:noProof/>
              </w:rPr>
              <w:t>Description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72FA" w14:textId="6261A5B5" w:rsidR="00C5763B" w:rsidRDefault="00C5763B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61" w:history="1">
            <w:r w:rsidRPr="00FA4B86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Pr="00FA4B8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B15F" w14:textId="57E6DD38" w:rsidR="00C5763B" w:rsidRDefault="00C5763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62" w:history="1">
            <w:r w:rsidRPr="00FA4B86">
              <w:rPr>
                <w:rStyle w:val="Hyperlink"/>
                <w:noProof/>
              </w:rPr>
              <w:t>V.1.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Pr="00FA4B86">
              <w:rPr>
                <w:rStyle w:val="Hyperlink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C471B" w14:textId="70F8ECEB" w:rsidR="00C5763B" w:rsidRDefault="00C5763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63" w:history="1">
            <w:r w:rsidRPr="00FA4B86">
              <w:rPr>
                <w:rStyle w:val="Hyperlink"/>
                <w:noProof/>
              </w:rPr>
              <w:t>V.2.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Pr="00FA4B86">
              <w:rPr>
                <w:rStyle w:val="Hyperlink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9620" w14:textId="2D620F7C" w:rsidR="00C5763B" w:rsidRDefault="00C5763B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64" w:history="1">
            <w:r w:rsidRPr="00FA4B86">
              <w:rPr>
                <w:rStyle w:val="Hyperlink"/>
                <w:noProof/>
              </w:rPr>
              <w:t>V.2.a.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Pr="00FA4B86">
              <w:rPr>
                <w:rStyle w:val="Hyperlink"/>
                <w:noProof/>
              </w:rPr>
              <w:t>Combinaison des critères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C0FC2" w14:textId="550A9526" w:rsidR="00C5763B" w:rsidRDefault="00C5763B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65" w:history="1">
            <w:r w:rsidRPr="00FA4B86">
              <w:rPr>
                <w:rStyle w:val="Hyperlink"/>
                <w:noProof/>
              </w:rPr>
              <w:t>V.2.b.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Pr="00FA4B86">
              <w:rPr>
                <w:rStyle w:val="Hyperlink"/>
                <w:noProof/>
              </w:rPr>
              <w:t>Critères supplémentaires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55FEA" w14:textId="733597B4" w:rsidR="00C5763B" w:rsidRDefault="00C5763B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/>
            </w:rPr>
          </w:pPr>
          <w:hyperlink w:anchor="_Toc531717866" w:history="1">
            <w:r w:rsidRPr="00FA4B86">
              <w:rPr>
                <w:rStyle w:val="Hyperlink"/>
                <w:noProof/>
              </w:rPr>
              <w:t>V.2.c.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/>
              </w:rPr>
              <w:tab/>
            </w:r>
            <w:r w:rsidRPr="00FA4B86">
              <w:rPr>
                <w:rStyle w:val="Hyperlink"/>
                <w:noProof/>
              </w:rPr>
              <w:t>Sauvegarde de trajet composé complexe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6D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7710" w14:textId="77777777" w:rsidR="001210EC" w:rsidRDefault="000F57D6" w:rsidP="00990FF1">
          <w:ins w:id="17" w:author="vwallyn" w:date="2018-10-09T13:47:00Z">
            <w:r>
              <w:rPr>
                <w:b/>
                <w:bCs/>
              </w:rPr>
              <w:fldChar w:fldCharType="end"/>
            </w:r>
          </w:ins>
        </w:p>
        <w:customXmlInsRangeStart w:id="18" w:author="vwallyn" w:date="2018-10-09T13:47:00Z"/>
      </w:sdtContent>
    </w:sdt>
    <w:customXmlInsRangeEnd w:id="18"/>
    <w:p w14:paraId="07AD7F9A" w14:textId="77777777" w:rsidR="001210EC" w:rsidRDefault="001210EC">
      <w:pPr>
        <w:widowControl/>
        <w:suppressAutoHyphens w:val="0"/>
        <w:autoSpaceDN/>
        <w:textAlignment w:val="auto"/>
      </w:pPr>
      <w:r>
        <w:br w:type="page"/>
      </w:r>
      <w:bookmarkStart w:id="19" w:name="_GoBack"/>
      <w:bookmarkEnd w:id="19"/>
    </w:p>
    <w:p w14:paraId="2604E1CE" w14:textId="77777777" w:rsidR="00477F7F" w:rsidRDefault="00477F7F">
      <w:pPr>
        <w:pStyle w:val="MonTitreSection"/>
        <w:rPr>
          <w:ins w:id="20" w:author="vwallyn" w:date="2018-10-09T13:46:00Z"/>
        </w:rPr>
        <w:pPrChange w:id="21" w:author="vwallyn" w:date="2018-10-09T13:42:00Z">
          <w:pPr>
            <w:pStyle w:val="MonParagraphe"/>
          </w:pPr>
        </w:pPrChange>
      </w:pPr>
      <w:bookmarkStart w:id="22" w:name="_Toc531717851"/>
      <w:ins w:id="23" w:author="vwallyn" w:date="2018-10-09T13:43:00Z">
        <w:r>
          <w:lastRenderedPageBreak/>
          <w:t>Contexte de l’application</w:t>
        </w:r>
      </w:ins>
      <w:bookmarkEnd w:id="22"/>
    </w:p>
    <w:p w14:paraId="245771C8" w14:textId="77777777" w:rsidR="000F57D6" w:rsidRDefault="000F57D6">
      <w:pPr>
        <w:pStyle w:val="MonParagraphe"/>
        <w:rPr>
          <w:ins w:id="24" w:author="vwallyn" w:date="2018-10-09T13:50:00Z"/>
        </w:rPr>
      </w:pPr>
      <w:ins w:id="25" w:author="vwallyn" w:date="2018-10-09T13:48:00Z">
        <w:r>
          <w:t>Ce compte-rendu détaille la réalisation du TP POO</w:t>
        </w:r>
      </w:ins>
      <w:r w:rsidR="008769BD">
        <w:t>2-1</w:t>
      </w:r>
      <w:ins w:id="26" w:author="vwallyn" w:date="2018-10-09T13:48:00Z">
        <w:r>
          <w:t xml:space="preserve"> en classe de 3IFA INSA de Lyon. Ce TP s</w:t>
        </w:r>
      </w:ins>
      <w:ins w:id="27" w:author="vwallyn" w:date="2018-10-09T13:49:00Z">
        <w:r>
          <w:t>’inscrit dans l’initiation des notions</w:t>
        </w:r>
      </w:ins>
      <w:ins w:id="28" w:author="vwallyn" w:date="2018-10-09T13:50:00Z">
        <w:r>
          <w:t xml:space="preserve"> abordées en cours</w:t>
        </w:r>
      </w:ins>
      <w:r w:rsidR="008769BD">
        <w:t> : gestion des entrées/sorties par l’utilisation de la STL en C++.</w:t>
      </w:r>
    </w:p>
    <w:p w14:paraId="49B4C63F" w14:textId="77777777" w:rsidR="00C05E80" w:rsidRDefault="000F57D6" w:rsidP="001210EC">
      <w:pPr>
        <w:pStyle w:val="MonParagraphe"/>
      </w:pPr>
      <w:ins w:id="29" w:author="vwallyn" w:date="2018-10-09T13:50:00Z">
        <w:r>
          <w:t xml:space="preserve">Dans ce cadre, l’application se </w:t>
        </w:r>
      </w:ins>
      <w:r w:rsidR="008769BD">
        <w:t>propose de mettre en place la sauvegarde et le chargement de catalogue de trajets</w:t>
      </w:r>
      <w:r w:rsidR="00764B27">
        <w:t xml:space="preserve"> selon plusieurs critères</w:t>
      </w:r>
      <w:r w:rsidR="008769BD">
        <w:t>, dans la continuité du TP POO1-2.</w:t>
      </w:r>
    </w:p>
    <w:p w14:paraId="37262864" w14:textId="77777777" w:rsidR="001210EC" w:rsidRDefault="001210EC" w:rsidP="001210EC">
      <w:pPr>
        <w:pStyle w:val="MonParagraphe"/>
      </w:pPr>
    </w:p>
    <w:p w14:paraId="4DE8656F" w14:textId="77777777" w:rsidR="00C05E80" w:rsidRDefault="00C05E80" w:rsidP="001210EC">
      <w:pPr>
        <w:pStyle w:val="MonTitreSection"/>
      </w:pPr>
      <w:bookmarkStart w:id="30" w:name="_Toc531717852"/>
      <w:r>
        <w:t>Description détaillée du format de fichier</w:t>
      </w:r>
      <w:bookmarkEnd w:id="30"/>
    </w:p>
    <w:p w14:paraId="67883CBF" w14:textId="77777777" w:rsidR="003C1A97" w:rsidRDefault="003C1A97" w:rsidP="003C1A97">
      <w:pPr>
        <w:pStyle w:val="MonTitreSousSection"/>
      </w:pPr>
      <w:bookmarkStart w:id="31" w:name="_Toc531717853"/>
      <w:proofErr w:type="spellStart"/>
      <w:r>
        <w:t>Metad</w:t>
      </w:r>
      <w:r w:rsidR="00331C5A">
        <w:t>onnées</w:t>
      </w:r>
      <w:bookmarkEnd w:id="31"/>
      <w:proofErr w:type="spellEnd"/>
    </w:p>
    <w:p w14:paraId="708F5B07" w14:textId="77777777" w:rsidR="00331C5A" w:rsidRDefault="003C1A97" w:rsidP="00331C5A">
      <w:pPr>
        <w:pStyle w:val="MonParagraphe"/>
        <w:ind w:firstLine="0"/>
        <w:jc w:val="left"/>
      </w:pPr>
      <w:r w:rsidRPr="00331C5A">
        <w:t xml:space="preserve">La première ligne du fichier continent des infos sur l’ensemble du catalogue. Ces infos sont </w:t>
      </w:r>
      <w:r w:rsidR="00331C5A" w:rsidRPr="00331C5A">
        <w:t>séparées</w:t>
      </w:r>
      <w:r w:rsidRPr="00331C5A">
        <w:t xml:space="preserve"> par </w:t>
      </w:r>
      <w:r w:rsidR="00331C5A" w:rsidRPr="00331C5A">
        <w:t xml:space="preserve">un caractère séparateur arbitrairement choisi </w:t>
      </w:r>
      <w:r w:rsidRPr="00331C5A">
        <w:t xml:space="preserve">« | ». </w:t>
      </w:r>
      <w:r w:rsidR="00331C5A" w:rsidRPr="00331C5A">
        <w:t>On y trouve dans l’ordre</w:t>
      </w:r>
      <w:r w:rsidRPr="00331C5A">
        <w:t xml:space="preserve"> : </w:t>
      </w:r>
      <w:r w:rsidR="00331C5A" w:rsidRPr="00331C5A">
        <w:t>l</w:t>
      </w:r>
      <w:r w:rsidRPr="00331C5A">
        <w:t>e nombre de trajets simples, le nombre de trajets composées, une liste de toutes les villes de départ séparé</w:t>
      </w:r>
      <w:r w:rsidR="00331C5A" w:rsidRPr="00331C5A">
        <w:t>es</w:t>
      </w:r>
      <w:r w:rsidRPr="00331C5A">
        <w:t xml:space="preserve"> par des « ; », une liste de toute</w:t>
      </w:r>
      <w:r w:rsidR="00331C5A">
        <w:t>s</w:t>
      </w:r>
      <w:r w:rsidR="00331C5A" w:rsidRPr="00331C5A">
        <w:t xml:space="preserve"> </w:t>
      </w:r>
      <w:r w:rsidRPr="00331C5A">
        <w:t>les villes d’arrivées séparé</w:t>
      </w:r>
      <w:r w:rsidR="00331C5A" w:rsidRPr="00331C5A">
        <w:t>es</w:t>
      </w:r>
      <w:r w:rsidRPr="00331C5A">
        <w:t xml:space="preserve"> par des « ; ».</w:t>
      </w:r>
      <w:r>
        <w:br/>
      </w:r>
    </w:p>
    <w:p w14:paraId="46A40E1C" w14:textId="77777777" w:rsidR="00331C5A" w:rsidRDefault="00331C5A" w:rsidP="00331C5A">
      <w:pPr>
        <w:pStyle w:val="MonParagraphe"/>
        <w:ind w:firstLine="0"/>
        <w:jc w:val="left"/>
        <w:rPr>
          <w:rFonts w:ascii="Courier New" w:hAnsi="Courier New" w:cs="Courier New"/>
          <w:kern w:val="0"/>
          <w:sz w:val="20"/>
          <w:szCs w:val="20"/>
          <w:lang w:eastAsia="en-GB"/>
        </w:rPr>
      </w:pPr>
      <w:r>
        <w:t xml:space="preserve">Exemple :      </w:t>
      </w:r>
      <w:r w:rsidRPr="00C05E80">
        <w:rPr>
          <w:rFonts w:ascii="Courier New" w:hAnsi="Courier New" w:cs="Courier New"/>
          <w:kern w:val="0"/>
          <w:sz w:val="20"/>
          <w:szCs w:val="20"/>
          <w:lang w:eastAsia="en-GB"/>
        </w:rPr>
        <w:t>2|1|Lyon;|</w:t>
      </w:r>
      <w:proofErr w:type="spellStart"/>
      <w:proofErr w:type="gramStart"/>
      <w:r w:rsidRPr="00C05E80">
        <w:rPr>
          <w:rFonts w:ascii="Courier New" w:hAnsi="Courier New" w:cs="Courier New"/>
          <w:kern w:val="0"/>
          <w:sz w:val="20"/>
          <w:szCs w:val="20"/>
          <w:lang w:eastAsia="en-GB"/>
        </w:rPr>
        <w:t>Bordeaux;Paris</w:t>
      </w:r>
      <w:proofErr w:type="spellEnd"/>
      <w:proofErr w:type="gramEnd"/>
      <w:r w:rsidRPr="00C05E80">
        <w:rPr>
          <w:rFonts w:ascii="Courier New" w:hAnsi="Courier New" w:cs="Courier New"/>
          <w:kern w:val="0"/>
          <w:sz w:val="20"/>
          <w:szCs w:val="20"/>
          <w:lang w:eastAsia="en-GB"/>
        </w:rPr>
        <w:t>;</w:t>
      </w:r>
    </w:p>
    <w:p w14:paraId="1EBE17AC" w14:textId="77777777" w:rsidR="003C1A97" w:rsidRDefault="003C1A97" w:rsidP="00331C5A">
      <w:pPr>
        <w:pStyle w:val="MonParagraphe"/>
        <w:ind w:firstLine="0"/>
        <w:jc w:val="left"/>
      </w:pPr>
      <w:r>
        <w:br/>
        <w:t xml:space="preserve">Nous avons fait le choix d’ajouter cette ligne de </w:t>
      </w:r>
      <w:r w:rsidR="00331C5A">
        <w:t>métadonnées</w:t>
      </w:r>
      <w:r>
        <w:t xml:space="preserve"> </w:t>
      </w:r>
      <w:r w:rsidR="00331C5A">
        <w:t>afin d’améliorer la performance de certains critères. Par exemple, il n’y pas a pas besoin de lire l’intégralité du fichier si le nombre de trajet simple vaut 0 et que l’on souhaite récupérer tous les trajets simples.</w:t>
      </w:r>
    </w:p>
    <w:p w14:paraId="7D9EF09B" w14:textId="77777777" w:rsidR="003C1A97" w:rsidRDefault="003C1A97" w:rsidP="003C1A97">
      <w:pPr>
        <w:pStyle w:val="MonTitreSousSection"/>
      </w:pPr>
      <w:bookmarkStart w:id="32" w:name="_Toc531717854"/>
      <w:r>
        <w:t>Trajet Simple</w:t>
      </w:r>
      <w:bookmarkEnd w:id="32"/>
    </w:p>
    <w:p w14:paraId="55816351" w14:textId="77777777" w:rsidR="00331C5A" w:rsidRDefault="003C1A97" w:rsidP="003C1A97">
      <w:pPr>
        <w:pStyle w:val="MonParagraphe"/>
        <w:ind w:firstLine="0"/>
      </w:pPr>
      <w:r>
        <w:t>Les trajets simples sont représentés sur une ligne</w:t>
      </w:r>
      <w:r w:rsidR="00331C5A">
        <w:t xml:space="preserve"> sous la forme suivante :</w:t>
      </w:r>
    </w:p>
    <w:p w14:paraId="5FCC01C0" w14:textId="77777777" w:rsidR="00331C5A" w:rsidRDefault="00331C5A" w:rsidP="003C1A97">
      <w:pPr>
        <w:pStyle w:val="MonParagraphe"/>
        <w:ind w:firstLine="0"/>
        <w:rPr>
          <w:rFonts w:ascii="Courier New" w:hAnsi="Courier New" w:cs="Courier New"/>
          <w:kern w:val="0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  <w:lang w:eastAsia="en-GB"/>
        </w:rPr>
        <w:t>Départ</w:t>
      </w:r>
      <w:r w:rsidRPr="00C05E80">
        <w:rPr>
          <w:rFonts w:ascii="Courier New" w:hAnsi="Courier New" w:cs="Courier New"/>
          <w:kern w:val="0"/>
          <w:sz w:val="20"/>
          <w:szCs w:val="20"/>
          <w:lang w:eastAsia="en-GB"/>
        </w:rPr>
        <w:t>;</w:t>
      </w:r>
      <w:r>
        <w:rPr>
          <w:rFonts w:ascii="Courier New" w:hAnsi="Courier New" w:cs="Courier New"/>
          <w:kern w:val="0"/>
          <w:sz w:val="20"/>
          <w:szCs w:val="20"/>
          <w:lang w:eastAsia="en-GB"/>
        </w:rPr>
        <w:t>Transport</w:t>
      </w:r>
      <w:proofErr w:type="gramEnd"/>
      <w:r>
        <w:rPr>
          <w:rFonts w:ascii="Courier New" w:hAnsi="Courier New" w:cs="Courier New"/>
          <w:kern w:val="0"/>
          <w:sz w:val="20"/>
          <w:szCs w:val="20"/>
          <w:lang w:eastAsia="en-GB"/>
        </w:rPr>
        <w:t>;Arrivée</w:t>
      </w:r>
      <w:proofErr w:type="spellEnd"/>
      <w:r w:rsidRPr="00C05E80">
        <w:rPr>
          <w:rFonts w:ascii="Courier New" w:hAnsi="Courier New" w:cs="Courier New"/>
          <w:kern w:val="0"/>
          <w:sz w:val="20"/>
          <w:szCs w:val="20"/>
          <w:lang w:eastAsia="en-GB"/>
        </w:rPr>
        <w:t>;</w:t>
      </w:r>
    </w:p>
    <w:p w14:paraId="306C0F19" w14:textId="77777777" w:rsidR="003C1A97" w:rsidRDefault="003C1A97" w:rsidP="003C1A97">
      <w:pPr>
        <w:pStyle w:val="MonParagraphe"/>
        <w:ind w:firstLine="0"/>
      </w:pPr>
      <w:r>
        <w:t>Chaque champ est séparé par un « ; ». Les champs sont renseignés dans l’ordre suivant : ville de départ, moyen de transport, ville d’arrivé</w:t>
      </w:r>
      <w:r w:rsidR="00331C5A">
        <w:t>e</w:t>
      </w:r>
      <w:r>
        <w:t>.</w:t>
      </w:r>
    </w:p>
    <w:p w14:paraId="3C8BFE96" w14:textId="77777777" w:rsidR="003C1A97" w:rsidRDefault="003C1A97" w:rsidP="003C1A97">
      <w:pPr>
        <w:pStyle w:val="MonParagraphe"/>
        <w:ind w:firstLine="0"/>
      </w:pPr>
      <w:r>
        <w:t xml:space="preserve">Nous avons choisi de représenter un moyen de transport par sa valeur </w:t>
      </w:r>
      <w:r w:rsidR="00390A3E">
        <w:t xml:space="preserve">entière </w:t>
      </w:r>
      <w:r>
        <w:t>dans l’énum</w:t>
      </w:r>
      <w:r w:rsidR="00390A3E">
        <w:t>ération</w:t>
      </w:r>
      <w:r>
        <w:t xml:space="preserve"> « </w:t>
      </w:r>
      <w:proofErr w:type="spellStart"/>
      <w:r>
        <w:t>MeansOfTransport</w:t>
      </w:r>
      <w:proofErr w:type="spellEnd"/>
      <w:r>
        <w:t> ».</w:t>
      </w:r>
    </w:p>
    <w:p w14:paraId="61B2856D" w14:textId="77777777" w:rsidR="003C1A97" w:rsidRDefault="003C1A97" w:rsidP="003C1A97">
      <w:pPr>
        <w:pStyle w:val="MonTitreSousSection"/>
      </w:pPr>
      <w:bookmarkStart w:id="33" w:name="_Toc531717855"/>
      <w:r>
        <w:t>Trajet Composé</w:t>
      </w:r>
      <w:bookmarkEnd w:id="33"/>
    </w:p>
    <w:p w14:paraId="18B584A3" w14:textId="77777777" w:rsidR="003C1A97" w:rsidRDefault="003C1A97" w:rsidP="003C1A97">
      <w:pPr>
        <w:pStyle w:val="MonParagraphe"/>
        <w:ind w:firstLine="0"/>
      </w:pPr>
      <w:r>
        <w:t>Les trajets composés n’étant qu’une imbrication de trajet</w:t>
      </w:r>
      <w:r w:rsidR="00390A3E">
        <w:t>s</w:t>
      </w:r>
      <w:r>
        <w:t xml:space="preserve"> simple</w:t>
      </w:r>
      <w:r w:rsidR="00390A3E">
        <w:t>s</w:t>
      </w:r>
      <w:r>
        <w:t>, nous avons gardé le même formalisme que celui des trajets simples pour chaque étape</w:t>
      </w:r>
      <w:r w:rsidR="00390A3E">
        <w:t xml:space="preserve"> du trajet composé</w:t>
      </w:r>
      <w:r>
        <w:t>.</w:t>
      </w:r>
    </w:p>
    <w:p w14:paraId="06AE131F" w14:textId="77777777" w:rsidR="003C1A97" w:rsidRDefault="003C1A97" w:rsidP="003C1A97">
      <w:pPr>
        <w:pStyle w:val="MonParagraphe"/>
        <w:ind w:firstLine="0"/>
      </w:pPr>
      <w:r>
        <w:t xml:space="preserve">La seule différence étant </w:t>
      </w:r>
      <w:r w:rsidR="00390A3E">
        <w:t>pour la première étape</w:t>
      </w:r>
      <w:r>
        <w:t xml:space="preserve"> qui est suffixé</w:t>
      </w:r>
      <w:r w:rsidR="00331C5A">
        <w:t>e</w:t>
      </w:r>
      <w:r>
        <w:t xml:space="preserve"> par la ville d’arrivé</w:t>
      </w:r>
      <w:r w:rsidR="00331C5A">
        <w:t>e</w:t>
      </w:r>
      <w:r>
        <w:t xml:space="preserve"> du trajet composé séparé</w:t>
      </w:r>
      <w:r w:rsidR="00331C5A">
        <w:t>e</w:t>
      </w:r>
      <w:r>
        <w:t xml:space="preserve"> de la première étape par un « : ». Les étapes suivantes sont indentées d’une tabulation afin de pouvoir différencier un trajet simple d’une étape de trajet composé.</w:t>
      </w:r>
    </w:p>
    <w:p w14:paraId="5F203EB0" w14:textId="77777777" w:rsidR="003C1A97" w:rsidRDefault="003C1A97" w:rsidP="003C1A97">
      <w:pPr>
        <w:pStyle w:val="MonParagraphe"/>
        <w:ind w:firstLine="0"/>
      </w:pPr>
      <w:r>
        <w:t>Nous avons conçu cette notation pour pouvoir par la suite créer des trajets composés composant d’autre trajets composés</w:t>
      </w:r>
      <w:r w:rsidR="00390A3E">
        <w:t xml:space="preserve"> (trajets composés complexes)</w:t>
      </w:r>
      <w:r>
        <w:t>. Ainsi il suffira de conserver le même formalisme avec une indentation supplémentaire.</w:t>
      </w:r>
    </w:p>
    <w:p w14:paraId="7311C924" w14:textId="77777777" w:rsidR="00331C5A" w:rsidRDefault="00331C5A" w:rsidP="003C1A97">
      <w:pPr>
        <w:pStyle w:val="MonParagraphe"/>
        <w:ind w:firstLine="0"/>
      </w:pPr>
      <w:r>
        <w:t xml:space="preserve">Exemple : </w:t>
      </w:r>
    </w:p>
    <w:p w14:paraId="0C5E56CD" w14:textId="77777777" w:rsidR="00135F69" w:rsidRDefault="00135F69" w:rsidP="003C1A97">
      <w:pPr>
        <w:pStyle w:val="MonParagraphe"/>
        <w:ind w:firstLine="0"/>
      </w:pPr>
    </w:p>
    <w:p w14:paraId="1A34BF88" w14:textId="77777777" w:rsidR="00331C5A" w:rsidRPr="00C05E80" w:rsidRDefault="00331C5A" w:rsidP="00331C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proofErr w:type="gramStart"/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Lyon;</w:t>
      </w:r>
      <w:proofErr w:type="gramEnd"/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3;Marseille</w:t>
      </w:r>
      <w:r w:rsidR="00026DC6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;</w:t>
      </w:r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:Paris</w:t>
      </w:r>
    </w:p>
    <w:p w14:paraId="74A47BB3" w14:textId="77777777" w:rsidR="00331C5A" w:rsidRDefault="00331C5A" w:rsidP="00331C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</w:rPr>
      </w:pPr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ab/>
      </w:r>
      <w:r w:rsidRPr="00C05E80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</w:rPr>
        <w:t>Marseille;</w:t>
      </w:r>
      <w:proofErr w:type="gramStart"/>
      <w:r w:rsidRPr="00C05E80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</w:rPr>
        <w:t>4;Paris</w:t>
      </w:r>
      <w:proofErr w:type="gramEnd"/>
      <w:r w:rsidR="00026DC6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</w:rPr>
        <w:t>;</w:t>
      </w:r>
    </w:p>
    <w:p w14:paraId="652A842D" w14:textId="77777777" w:rsidR="00331C5A" w:rsidRPr="003C1A97" w:rsidRDefault="00331C5A" w:rsidP="003C1A97">
      <w:pPr>
        <w:pStyle w:val="MonParagraphe"/>
        <w:ind w:firstLine="0"/>
      </w:pPr>
    </w:p>
    <w:p w14:paraId="2B1D9FD2" w14:textId="77777777" w:rsidR="003C1A97" w:rsidRPr="003C1A97" w:rsidRDefault="003C1A97" w:rsidP="003C1A97">
      <w:pPr>
        <w:pStyle w:val="MonTitreSousSection"/>
      </w:pPr>
      <w:bookmarkStart w:id="34" w:name="_Toc531717856"/>
      <w:r>
        <w:t>Exemple</w:t>
      </w:r>
      <w:r w:rsidR="00135F69">
        <w:t xml:space="preserve"> complet de démonstration</w:t>
      </w:r>
      <w:bookmarkEnd w:id="34"/>
    </w:p>
    <w:p w14:paraId="2A88FD3A" w14:textId="77777777" w:rsidR="003C1A97" w:rsidRPr="00C05E80" w:rsidRDefault="00135F69" w:rsidP="003C1A97">
      <w:pPr>
        <w:pStyle w:val="MonParagraphe"/>
        <w:spacing w:after="120"/>
        <w:ind w:firstLine="0"/>
        <w:rPr>
          <w:lang w:eastAsia="en-GB"/>
        </w:rPr>
      </w:pPr>
      <w:r>
        <w:rPr>
          <w:lang w:eastAsia="en-GB"/>
        </w:rPr>
        <w:t xml:space="preserve">Ainsi le fichier de sauvegarde correspondant au jeu d’essai de démonstration prend la forme suivante (demo.txt) : </w:t>
      </w:r>
    </w:p>
    <w:p w14:paraId="64676DEA" w14:textId="77777777" w:rsidR="003C1A97" w:rsidRPr="00C05E80" w:rsidRDefault="003C1A97" w:rsidP="003C1A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2|1|Lyon;|</w:t>
      </w:r>
      <w:proofErr w:type="spellStart"/>
      <w:proofErr w:type="gramStart"/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Bordeaux;Paris</w:t>
      </w:r>
      <w:proofErr w:type="spellEnd"/>
      <w:proofErr w:type="gramEnd"/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;</w:t>
      </w:r>
    </w:p>
    <w:p w14:paraId="6EF08DA9" w14:textId="77777777" w:rsidR="003C1A97" w:rsidRPr="00C05E80" w:rsidRDefault="003C1A97" w:rsidP="003C1A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proofErr w:type="gramStart"/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Lyon;</w:t>
      </w:r>
      <w:proofErr w:type="gramEnd"/>
      <w:r w:rsidR="00026DC6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0</w:t>
      </w:r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;Bordeaux</w:t>
      </w:r>
      <w:r w:rsidR="00026DC6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;</w:t>
      </w:r>
    </w:p>
    <w:p w14:paraId="1D777C91" w14:textId="77777777" w:rsidR="003C1A97" w:rsidRPr="00C05E80" w:rsidRDefault="003C1A97" w:rsidP="003C1A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proofErr w:type="gramStart"/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Lyon;</w:t>
      </w:r>
      <w:proofErr w:type="gramEnd"/>
      <w:r w:rsidR="00026DC6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1</w:t>
      </w:r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;Paris</w:t>
      </w:r>
      <w:r w:rsidR="00026DC6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;</w:t>
      </w:r>
    </w:p>
    <w:p w14:paraId="0BF27702" w14:textId="77777777" w:rsidR="003C1A97" w:rsidRPr="00C05E80" w:rsidRDefault="003C1A97" w:rsidP="003C1A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proofErr w:type="gramStart"/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Lyon;</w:t>
      </w:r>
      <w:proofErr w:type="gramEnd"/>
      <w:r w:rsidR="00026DC6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2</w:t>
      </w:r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;Marseille</w:t>
      </w:r>
      <w:r w:rsidR="00026DC6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;</w:t>
      </w:r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:Paris</w:t>
      </w:r>
    </w:p>
    <w:p w14:paraId="6FCC4145" w14:textId="77777777" w:rsidR="003C1A97" w:rsidRDefault="003C1A97" w:rsidP="003C1A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</w:rPr>
      </w:pPr>
      <w:r w:rsidRPr="00C05E8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ab/>
      </w:r>
      <w:r w:rsidRPr="00C05E80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</w:rPr>
        <w:t>Marseille;</w:t>
      </w:r>
      <w:proofErr w:type="gramStart"/>
      <w:r w:rsidR="00026DC6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</w:rPr>
        <w:t>3</w:t>
      </w:r>
      <w:r w:rsidRPr="00C05E80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</w:rPr>
        <w:t>;Paris</w:t>
      </w:r>
      <w:proofErr w:type="gramEnd"/>
      <w:r w:rsidR="00026DC6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</w:rPr>
        <w:t>;</w:t>
      </w:r>
    </w:p>
    <w:p w14:paraId="09F0E117" w14:textId="77777777" w:rsidR="003C1A97" w:rsidRDefault="003C1A97">
      <w:pPr>
        <w:widowControl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</w:rPr>
        <w:br w:type="page"/>
      </w:r>
    </w:p>
    <w:p w14:paraId="78F7EDEB" w14:textId="77777777" w:rsidR="00312689" w:rsidRDefault="008769BD" w:rsidP="001210EC">
      <w:pPr>
        <w:pStyle w:val="MonTitreSection"/>
        <w:rPr>
          <w:ins w:id="35" w:author="vwallyn" w:date="2018-10-09T13:56:00Z"/>
        </w:rPr>
      </w:pPr>
      <w:bookmarkStart w:id="36" w:name="_Toc531717857"/>
      <w:r>
        <w:lastRenderedPageBreak/>
        <w:t>Spécifications des nouvelles fonctionnalités</w:t>
      </w:r>
      <w:bookmarkEnd w:id="36"/>
    </w:p>
    <w:p w14:paraId="5A6F43E9" w14:textId="77777777" w:rsidR="008769BD" w:rsidRDefault="008769BD" w:rsidP="008769BD">
      <w:pPr>
        <w:pStyle w:val="MonTitreSousSection"/>
      </w:pPr>
      <w:bookmarkStart w:id="37" w:name="_Toc531717858"/>
      <w:r>
        <w:t>Gestion des noms de fichiers</w:t>
      </w:r>
      <w:bookmarkEnd w:id="37"/>
    </w:p>
    <w:p w14:paraId="798D1F14" w14:textId="77777777" w:rsidR="008769BD" w:rsidRDefault="008769BD" w:rsidP="008769BD">
      <w:pPr>
        <w:pStyle w:val="MonParagraphe"/>
      </w:pPr>
      <w:r>
        <w:t xml:space="preserve"> </w:t>
      </w:r>
      <w:r w:rsidR="00764B27">
        <w:t xml:space="preserve">Les noms de fichiers sont choisis par l’utilisateur. L’utilisateur peut sauvegarder et charger n’importe quel fichier tant que celui-ci possède un chemin valide sous le système d’exploitation </w:t>
      </w:r>
      <w:proofErr w:type="spellStart"/>
      <w:r w:rsidR="00764B27">
        <w:t>OpenSuse</w:t>
      </w:r>
      <w:proofErr w:type="spellEnd"/>
      <w:r w:rsidR="00764B27">
        <w:t>.</w:t>
      </w:r>
    </w:p>
    <w:p w14:paraId="35EE2F83" w14:textId="77777777" w:rsidR="00764B27" w:rsidRDefault="00764B27" w:rsidP="00764B27">
      <w:pPr>
        <w:pStyle w:val="MonTitreSousSection"/>
      </w:pPr>
      <w:bookmarkStart w:id="38" w:name="_Toc531717859"/>
      <w:r>
        <w:t>Cas limites</w:t>
      </w:r>
      <w:bookmarkEnd w:id="38"/>
    </w:p>
    <w:p w14:paraId="0DA18823" w14:textId="77777777" w:rsidR="00764B27" w:rsidRDefault="00764B27" w:rsidP="00764B27">
      <w:pPr>
        <w:pStyle w:val="MonParagraphe"/>
        <w:numPr>
          <w:ilvl w:val="0"/>
          <w:numId w:val="70"/>
        </w:numPr>
      </w:pPr>
      <w:r>
        <w:t>Chargement</w:t>
      </w:r>
    </w:p>
    <w:p w14:paraId="08F06E80" w14:textId="77777777" w:rsidR="00764B27" w:rsidRDefault="00764B27" w:rsidP="00764B27">
      <w:pPr>
        <w:pStyle w:val="MonParagraphe"/>
        <w:numPr>
          <w:ilvl w:val="1"/>
          <w:numId w:val="70"/>
        </w:numPr>
      </w:pPr>
      <w:r>
        <w:t>Fichier qui commence par « 0|0 » : pas de chargement</w:t>
      </w:r>
    </w:p>
    <w:p w14:paraId="0ACBD86E" w14:textId="77777777" w:rsidR="00764B27" w:rsidRDefault="00764B27" w:rsidP="00764B27">
      <w:pPr>
        <w:pStyle w:val="MonParagraphe"/>
        <w:numPr>
          <w:ilvl w:val="1"/>
          <w:numId w:val="70"/>
        </w:numPr>
      </w:pPr>
      <w:r>
        <w:t>Fichier invalide ou inexistant : retour au menu principal</w:t>
      </w:r>
    </w:p>
    <w:p w14:paraId="493AA2B7" w14:textId="77777777" w:rsidR="00764B27" w:rsidRDefault="00764B27" w:rsidP="00764B27">
      <w:pPr>
        <w:pStyle w:val="MonParagraphe"/>
        <w:numPr>
          <w:ilvl w:val="1"/>
          <w:numId w:val="70"/>
        </w:numPr>
      </w:pPr>
      <w:r>
        <w:t>Les trajets déjà existants dans le catalogue ne sont pas ajoutés une seconde fois.</w:t>
      </w:r>
    </w:p>
    <w:p w14:paraId="69812D81" w14:textId="77777777" w:rsidR="00764B27" w:rsidRDefault="00764B27" w:rsidP="00764B27">
      <w:pPr>
        <w:pStyle w:val="MonParagraphe"/>
        <w:numPr>
          <w:ilvl w:val="0"/>
          <w:numId w:val="70"/>
        </w:numPr>
      </w:pPr>
      <w:r>
        <w:t>Sauvegarde</w:t>
      </w:r>
    </w:p>
    <w:p w14:paraId="1BBBA4B4" w14:textId="77777777" w:rsidR="00764B27" w:rsidRDefault="00764B27" w:rsidP="00764B27">
      <w:pPr>
        <w:pStyle w:val="MonParagraphe"/>
        <w:numPr>
          <w:ilvl w:val="1"/>
          <w:numId w:val="70"/>
        </w:numPr>
      </w:pPr>
      <w:r>
        <w:t>Catalogue vide : pas de sauvegarde</w:t>
      </w:r>
    </w:p>
    <w:p w14:paraId="08AA4404" w14:textId="77777777" w:rsidR="00764B27" w:rsidRDefault="00764B27" w:rsidP="00764B27">
      <w:pPr>
        <w:pStyle w:val="MonParagraphe"/>
        <w:numPr>
          <w:ilvl w:val="1"/>
          <w:numId w:val="70"/>
        </w:numPr>
      </w:pPr>
      <w:r>
        <w:t>Fichier déjà existant : demander confirmation à l’utilisateur pour écraser ou non le fichier</w:t>
      </w:r>
    </w:p>
    <w:p w14:paraId="070010E4" w14:textId="77777777" w:rsidR="00764B27" w:rsidRDefault="00764B27" w:rsidP="00764B27">
      <w:pPr>
        <w:pStyle w:val="MonParagraphe"/>
        <w:numPr>
          <w:ilvl w:val="0"/>
          <w:numId w:val="70"/>
        </w:numPr>
      </w:pPr>
      <w:r>
        <w:t>Critères</w:t>
      </w:r>
    </w:p>
    <w:p w14:paraId="2894C097" w14:textId="77777777" w:rsidR="00764B27" w:rsidRDefault="00764B27" w:rsidP="00764B27">
      <w:pPr>
        <w:pStyle w:val="MonParagraphe"/>
        <w:numPr>
          <w:ilvl w:val="1"/>
          <w:numId w:val="70"/>
        </w:numPr>
      </w:pPr>
      <w:r>
        <w:t xml:space="preserve">Critère de type : </w:t>
      </w:r>
    </w:p>
    <w:p w14:paraId="6DAD1873" w14:textId="77777777" w:rsidR="00764B27" w:rsidRDefault="00764B27" w:rsidP="00764B27">
      <w:pPr>
        <w:pStyle w:val="MonParagraphe"/>
        <w:numPr>
          <w:ilvl w:val="2"/>
          <w:numId w:val="70"/>
        </w:numPr>
      </w:pPr>
      <w:proofErr w:type="gramStart"/>
      <w:r>
        <w:t>se</w:t>
      </w:r>
      <w:proofErr w:type="gramEnd"/>
      <w:r>
        <w:t xml:space="preserve"> base sur le type « racine » du trajet (</w:t>
      </w:r>
      <w:proofErr w:type="spellStart"/>
      <w:r>
        <w:t>ie</w:t>
      </w:r>
      <w:proofErr w:type="spellEnd"/>
      <w:r>
        <w:t xml:space="preserve">. </w:t>
      </w:r>
      <w:proofErr w:type="gramStart"/>
      <w:r>
        <w:t>on</w:t>
      </w:r>
      <w:proofErr w:type="gramEnd"/>
      <w:r>
        <w:t xml:space="preserve"> n’extrait pas les trajets simples à l’intérieur d’un trajet composé par exemple)</w:t>
      </w:r>
    </w:p>
    <w:p w14:paraId="248FEB71" w14:textId="77777777" w:rsidR="00764B27" w:rsidRDefault="00764B27" w:rsidP="00764B27">
      <w:pPr>
        <w:pStyle w:val="MonParagraphe"/>
        <w:numPr>
          <w:ilvl w:val="1"/>
          <w:numId w:val="70"/>
        </w:numPr>
      </w:pPr>
      <w:r>
        <w:t xml:space="preserve">Critère de ville : </w:t>
      </w:r>
    </w:p>
    <w:p w14:paraId="404804AC" w14:textId="77777777" w:rsidR="00764B27" w:rsidRDefault="00764B27" w:rsidP="00764B27">
      <w:pPr>
        <w:pStyle w:val="MonParagraphe"/>
        <w:numPr>
          <w:ilvl w:val="2"/>
          <w:numId w:val="70"/>
        </w:numPr>
      </w:pPr>
      <w:proofErr w:type="gramStart"/>
      <w:r>
        <w:t>non</w:t>
      </w:r>
      <w:proofErr w:type="gramEnd"/>
      <w:r>
        <w:t xml:space="preserve"> sensible à la casse (</w:t>
      </w:r>
      <w:proofErr w:type="spellStart"/>
      <w:r>
        <w:t>uppercase</w:t>
      </w:r>
      <w:proofErr w:type="spellEnd"/>
      <w:r>
        <w:t>/</w:t>
      </w:r>
      <w:proofErr w:type="spellStart"/>
      <w:r>
        <w:t>lowercase</w:t>
      </w:r>
      <w:proofErr w:type="spellEnd"/>
      <w:r>
        <w:t>). Les accents sont eux pris en compte et forment des noms de villes différents.</w:t>
      </w:r>
    </w:p>
    <w:p w14:paraId="25E82449" w14:textId="77777777" w:rsidR="000F3E34" w:rsidRDefault="000F3E34" w:rsidP="00764B27">
      <w:pPr>
        <w:pStyle w:val="MonParagraphe"/>
        <w:numPr>
          <w:ilvl w:val="2"/>
          <w:numId w:val="70"/>
        </w:numPr>
      </w:pPr>
      <w:r>
        <w:t>On peut filtrer selon une ville de départ, une ville d’arrivée, les deux ou rien.</w:t>
      </w:r>
    </w:p>
    <w:p w14:paraId="55C4CA47" w14:textId="77777777" w:rsidR="000F3E34" w:rsidRDefault="000F3E34" w:rsidP="000F3E34">
      <w:pPr>
        <w:pStyle w:val="MonParagraphe"/>
        <w:numPr>
          <w:ilvl w:val="3"/>
          <w:numId w:val="70"/>
        </w:numPr>
      </w:pPr>
      <w:r>
        <w:t>Dans le cas d’une ville d’arrivée ou de départ non utilisée en filtre, sa valeur doit être ‘-‘</w:t>
      </w:r>
    </w:p>
    <w:p w14:paraId="7990E3C0" w14:textId="77777777" w:rsidR="000F3E34" w:rsidRDefault="000F3E34" w:rsidP="000F3E34">
      <w:pPr>
        <w:pStyle w:val="MonParagraphe"/>
        <w:numPr>
          <w:ilvl w:val="3"/>
          <w:numId w:val="70"/>
        </w:numPr>
      </w:pPr>
      <w:r>
        <w:t>Si les deux villes ne sont pas utilisées en filtre (les deux ont la valeur ‘-‘), un critère vide est utilisé à la place (pas de filtre)</w:t>
      </w:r>
    </w:p>
    <w:p w14:paraId="467E3469" w14:textId="77777777" w:rsidR="000F3E34" w:rsidRDefault="000F3E34" w:rsidP="000F3E34">
      <w:pPr>
        <w:pStyle w:val="MonParagraphe"/>
        <w:numPr>
          <w:ilvl w:val="1"/>
          <w:numId w:val="70"/>
        </w:numPr>
      </w:pPr>
      <w:r>
        <w:t>Critère d’intervalle [</w:t>
      </w:r>
      <w:proofErr w:type="spellStart"/>
      <w:proofErr w:type="gramStart"/>
      <w:r>
        <w:t>m,n</w:t>
      </w:r>
      <w:proofErr w:type="spellEnd"/>
      <w:proofErr w:type="gramEnd"/>
      <w:r>
        <w:t>] :</w:t>
      </w:r>
    </w:p>
    <w:p w14:paraId="72AD7D21" w14:textId="77777777" w:rsidR="000F3E34" w:rsidRDefault="000F3E34" w:rsidP="000F3E34">
      <w:pPr>
        <w:pStyle w:val="MonParagraphe"/>
        <w:numPr>
          <w:ilvl w:val="2"/>
          <w:numId w:val="70"/>
        </w:numPr>
      </w:pPr>
      <w:proofErr w:type="gramStart"/>
      <w:r>
        <w:t>on</w:t>
      </w:r>
      <w:proofErr w:type="gramEnd"/>
      <w:r>
        <w:t xml:space="preserve"> commence à compter à 1</w:t>
      </w:r>
    </w:p>
    <w:p w14:paraId="04A644CA" w14:textId="77777777" w:rsidR="000F3E34" w:rsidRDefault="000F3E34" w:rsidP="000F3E34">
      <w:pPr>
        <w:pStyle w:val="MonParagraphe"/>
        <w:numPr>
          <w:ilvl w:val="2"/>
          <w:numId w:val="70"/>
        </w:numPr>
      </w:pPr>
      <w:proofErr w:type="gramStart"/>
      <w:r>
        <w:t>les</w:t>
      </w:r>
      <w:proofErr w:type="gramEnd"/>
      <w:r>
        <w:t xml:space="preserve"> nombres utilisés comme position/indice sont respectivement :</w:t>
      </w:r>
    </w:p>
    <w:p w14:paraId="79A9BF23" w14:textId="77777777" w:rsidR="000F3E34" w:rsidRDefault="000F3E34" w:rsidP="000F3E34">
      <w:pPr>
        <w:pStyle w:val="MonParagraphe"/>
        <w:numPr>
          <w:ilvl w:val="3"/>
          <w:numId w:val="70"/>
        </w:numPr>
      </w:pPr>
      <w:proofErr w:type="gramStart"/>
      <w:r>
        <w:t>sauvegarde</w:t>
      </w:r>
      <w:proofErr w:type="gramEnd"/>
      <w:r>
        <w:t xml:space="preserve"> : le nombre affiché à l’interface lors du listing (correspondant à l’index du trajet dans la structure </w:t>
      </w:r>
      <w:proofErr w:type="spellStart"/>
      <w:r>
        <w:t>PathArray</w:t>
      </w:r>
      <w:proofErr w:type="spellEnd"/>
      <w:r>
        <w:t xml:space="preserve"> + 1)</w:t>
      </w:r>
    </w:p>
    <w:p w14:paraId="0016A60B" w14:textId="77777777" w:rsidR="000F3E34" w:rsidRDefault="000F3E34" w:rsidP="000F3E34">
      <w:pPr>
        <w:pStyle w:val="MonParagraphe"/>
        <w:numPr>
          <w:ilvl w:val="3"/>
          <w:numId w:val="70"/>
        </w:numPr>
      </w:pPr>
      <w:proofErr w:type="gramStart"/>
      <w:r>
        <w:t>chargement</w:t>
      </w:r>
      <w:proofErr w:type="gramEnd"/>
      <w:r>
        <w:t> : le numéro de la ligne. Une nouvelle ligne est comptée lorsqu’elle ne commence pas par une tabulation (</w:t>
      </w:r>
      <w:proofErr w:type="spellStart"/>
      <w:r>
        <w:t>ie</w:t>
      </w:r>
      <w:proofErr w:type="spellEnd"/>
      <w:r>
        <w:t xml:space="preserve">. </w:t>
      </w:r>
      <w:proofErr w:type="gramStart"/>
      <w:r>
        <w:t>la</w:t>
      </w:r>
      <w:proofErr w:type="gramEnd"/>
      <w:r>
        <w:t xml:space="preserve"> ligne représente un trajet. Un trajet composé est sauvegardé sur plusieurs lignes mais ne compte que pour une ligne dans notre définition). La première ligne de </w:t>
      </w:r>
      <w:proofErr w:type="spellStart"/>
      <w:r>
        <w:t>metadata</w:t>
      </w:r>
      <w:proofErr w:type="spellEnd"/>
      <w:r>
        <w:t xml:space="preserve"> ne compte pas.</w:t>
      </w:r>
    </w:p>
    <w:p w14:paraId="7FEC9F14" w14:textId="77777777" w:rsidR="000F3E34" w:rsidRDefault="000F3E34" w:rsidP="000F3E34">
      <w:pPr>
        <w:pStyle w:val="MonParagraphe"/>
        <w:numPr>
          <w:ilvl w:val="2"/>
          <w:numId w:val="70"/>
        </w:numPr>
      </w:pPr>
      <w:r>
        <w:t>Intervalle complétement en dehors (m et n supérieure à la taille du catalogue) : chargement = aucun trajet chargé / sauvegarde = sauvegarde vide</w:t>
      </w:r>
    </w:p>
    <w:p w14:paraId="339FAD1E" w14:textId="77777777" w:rsidR="000F3E34" w:rsidRDefault="000F3E34" w:rsidP="000F3E34">
      <w:pPr>
        <w:pStyle w:val="MonParagraphe"/>
        <w:numPr>
          <w:ilvl w:val="2"/>
          <w:numId w:val="70"/>
        </w:numPr>
      </w:pPr>
      <w:r>
        <w:lastRenderedPageBreak/>
        <w:t>Borne supérieure (n) en dehors : pas de limite de fin.</w:t>
      </w:r>
    </w:p>
    <w:p w14:paraId="0FC119EA" w14:textId="77777777" w:rsidR="00C05E80" w:rsidRDefault="00C05E80" w:rsidP="000F3E34">
      <w:pPr>
        <w:pStyle w:val="MonParagraphe"/>
        <w:numPr>
          <w:ilvl w:val="2"/>
          <w:numId w:val="70"/>
        </w:numPr>
      </w:pPr>
      <w:proofErr w:type="gramStart"/>
      <w:r>
        <w:t>m</w:t>
      </w:r>
      <w:proofErr w:type="gramEnd"/>
      <w:r>
        <w:t xml:space="preserve"> &gt; n : On redemande à l’utilisateur. On doit avoir m &lt;= n.</w:t>
      </w:r>
    </w:p>
    <w:p w14:paraId="7E0BDA74" w14:textId="77777777" w:rsidR="00C05E80" w:rsidRDefault="00C05E80" w:rsidP="000F3E34">
      <w:pPr>
        <w:pStyle w:val="MonParagraphe"/>
        <w:numPr>
          <w:ilvl w:val="2"/>
          <w:numId w:val="70"/>
        </w:numPr>
      </w:pPr>
      <w:proofErr w:type="gramStart"/>
      <w:r>
        <w:t>m</w:t>
      </w:r>
      <w:proofErr w:type="gramEnd"/>
      <w:r>
        <w:t xml:space="preserve"> = n : sélection d’une seule ligne/trajet d’indice m/n.</w:t>
      </w:r>
    </w:p>
    <w:p w14:paraId="27C89A0A" w14:textId="77777777" w:rsidR="00C05E80" w:rsidRDefault="00C05E80" w:rsidP="000F3E34">
      <w:pPr>
        <w:pStyle w:val="MonParagraphe"/>
        <w:numPr>
          <w:ilvl w:val="2"/>
          <w:numId w:val="70"/>
        </w:numPr>
      </w:pPr>
      <w:r>
        <w:t>Borne inférieure (m) &lt; 0. Equivalent à m = 1.</w:t>
      </w:r>
    </w:p>
    <w:p w14:paraId="55CA3BE3" w14:textId="77777777" w:rsidR="00C05E80" w:rsidRDefault="00C05E80" w:rsidP="000F3E34">
      <w:pPr>
        <w:pStyle w:val="MonParagraphe"/>
        <w:numPr>
          <w:ilvl w:val="2"/>
          <w:numId w:val="70"/>
        </w:numPr>
      </w:pPr>
      <w:proofErr w:type="gramStart"/>
      <w:r>
        <w:t>m</w:t>
      </w:r>
      <w:proofErr w:type="gramEnd"/>
      <w:r>
        <w:t xml:space="preserve"> &lt; 0 et n &lt; 0. On redemande à l’utilisateur : l’intervalle n’est pas valide dans ce système.</w:t>
      </w:r>
    </w:p>
    <w:p w14:paraId="4A684D87" w14:textId="77777777" w:rsidR="00C05E80" w:rsidRDefault="00C05E80" w:rsidP="00C05E80">
      <w:pPr>
        <w:pStyle w:val="MonParagraphe"/>
      </w:pPr>
    </w:p>
    <w:p w14:paraId="1E731A9F" w14:textId="77777777" w:rsidR="00C05E80" w:rsidRPr="00764B27" w:rsidRDefault="00C05E80" w:rsidP="00C05E80">
      <w:pPr>
        <w:pStyle w:val="MonParagraphe"/>
        <w:rPr>
          <w:ins w:id="39" w:author="vwallyn" w:date="2018-10-09T13:56:00Z"/>
        </w:rPr>
      </w:pPr>
    </w:p>
    <w:p w14:paraId="40D112CA" w14:textId="77777777" w:rsidR="00312689" w:rsidRDefault="00312689">
      <w:pPr>
        <w:pStyle w:val="MonParagraphe"/>
        <w:rPr>
          <w:ins w:id="40" w:author="vwallyn" w:date="2018-10-09T13:56:00Z"/>
        </w:rPr>
      </w:pPr>
    </w:p>
    <w:p w14:paraId="2FCA9EBC" w14:textId="77777777" w:rsidR="00312689" w:rsidRDefault="00312689">
      <w:pPr>
        <w:pStyle w:val="MonParagraphe"/>
        <w:rPr>
          <w:ins w:id="41" w:author="vwallyn" w:date="2018-10-09T13:56:00Z"/>
        </w:rPr>
      </w:pPr>
    </w:p>
    <w:p w14:paraId="0B38537D" w14:textId="77777777" w:rsidR="00312689" w:rsidRDefault="00312689">
      <w:pPr>
        <w:pStyle w:val="MonParagraphe"/>
        <w:rPr>
          <w:ins w:id="42" w:author="vwallyn" w:date="2018-10-09T13:56:00Z"/>
        </w:rPr>
      </w:pPr>
    </w:p>
    <w:p w14:paraId="0AE796F0" w14:textId="77777777" w:rsidR="00312689" w:rsidRDefault="00312689">
      <w:pPr>
        <w:pStyle w:val="MonParagraphe"/>
        <w:rPr>
          <w:ins w:id="43" w:author="vwallyn" w:date="2018-10-09T13:56:00Z"/>
        </w:rPr>
      </w:pPr>
    </w:p>
    <w:p w14:paraId="71963553" w14:textId="77777777" w:rsidR="00312689" w:rsidRDefault="00312689">
      <w:pPr>
        <w:pStyle w:val="MonParagraphe"/>
        <w:rPr>
          <w:ins w:id="44" w:author="vwallyn" w:date="2018-10-09T13:56:00Z"/>
        </w:rPr>
      </w:pPr>
    </w:p>
    <w:p w14:paraId="2A889D93" w14:textId="77777777" w:rsidR="00312689" w:rsidRDefault="00312689">
      <w:pPr>
        <w:pStyle w:val="MonParagraphe"/>
        <w:rPr>
          <w:ins w:id="45" w:author="vwallyn" w:date="2018-10-09T13:56:00Z"/>
        </w:rPr>
      </w:pPr>
    </w:p>
    <w:p w14:paraId="5611E3F2" w14:textId="77777777" w:rsidR="00312689" w:rsidRDefault="00312689">
      <w:pPr>
        <w:pStyle w:val="MonParagraphe"/>
        <w:rPr>
          <w:ins w:id="46" w:author="vwallyn" w:date="2018-10-09T13:56:00Z"/>
        </w:rPr>
      </w:pPr>
    </w:p>
    <w:p w14:paraId="0762A910" w14:textId="77777777" w:rsidR="00312689" w:rsidRDefault="00312689">
      <w:pPr>
        <w:pStyle w:val="MonParagraphe"/>
        <w:rPr>
          <w:ins w:id="47" w:author="vwallyn" w:date="2018-10-09T13:56:00Z"/>
        </w:rPr>
      </w:pPr>
    </w:p>
    <w:p w14:paraId="6EFC7EBC" w14:textId="77777777" w:rsidR="00312689" w:rsidRDefault="00312689">
      <w:pPr>
        <w:pStyle w:val="MonParagraphe"/>
        <w:rPr>
          <w:ins w:id="48" w:author="vwallyn" w:date="2018-10-09T13:56:00Z"/>
        </w:rPr>
      </w:pPr>
    </w:p>
    <w:p w14:paraId="6796EDC7" w14:textId="77777777" w:rsidR="00312689" w:rsidRDefault="00312689">
      <w:pPr>
        <w:pStyle w:val="MonParagraphe"/>
        <w:rPr>
          <w:ins w:id="49" w:author="vwallyn" w:date="2018-10-09T13:56:00Z"/>
        </w:rPr>
      </w:pPr>
    </w:p>
    <w:p w14:paraId="242CD252" w14:textId="77777777" w:rsidR="00312689" w:rsidRDefault="00312689">
      <w:pPr>
        <w:pStyle w:val="MonParagraphe"/>
        <w:rPr>
          <w:ins w:id="50" w:author="vwallyn" w:date="2018-10-09T13:56:00Z"/>
        </w:rPr>
      </w:pPr>
    </w:p>
    <w:p w14:paraId="668D6443" w14:textId="77777777" w:rsidR="00312689" w:rsidRDefault="00312689">
      <w:pPr>
        <w:pStyle w:val="MonParagraphe"/>
        <w:rPr>
          <w:ins w:id="51" w:author="vwallyn" w:date="2018-10-09T13:56:00Z"/>
        </w:rPr>
      </w:pPr>
    </w:p>
    <w:p w14:paraId="594C3B53" w14:textId="77777777" w:rsidR="00312689" w:rsidRDefault="00312689">
      <w:pPr>
        <w:pStyle w:val="MonParagraphe"/>
      </w:pPr>
    </w:p>
    <w:p w14:paraId="5C8CC8F3" w14:textId="77777777" w:rsidR="008769BD" w:rsidRDefault="008769BD">
      <w:pPr>
        <w:pStyle w:val="MonParagraphe"/>
      </w:pPr>
    </w:p>
    <w:p w14:paraId="2005FE67" w14:textId="77777777" w:rsidR="008769BD" w:rsidRDefault="008769BD">
      <w:pPr>
        <w:pStyle w:val="MonParagraphe"/>
      </w:pPr>
    </w:p>
    <w:p w14:paraId="20FD6D04" w14:textId="77777777" w:rsidR="008769BD" w:rsidRDefault="008769BD">
      <w:pPr>
        <w:pStyle w:val="MonParagraphe"/>
      </w:pPr>
    </w:p>
    <w:p w14:paraId="354C03C0" w14:textId="77777777" w:rsidR="008769BD" w:rsidRDefault="008769BD">
      <w:pPr>
        <w:pStyle w:val="MonParagraphe"/>
      </w:pPr>
    </w:p>
    <w:p w14:paraId="4038B9A9" w14:textId="77777777" w:rsidR="008769BD" w:rsidRDefault="008769BD">
      <w:pPr>
        <w:pStyle w:val="MonParagraphe"/>
      </w:pPr>
    </w:p>
    <w:p w14:paraId="5B376B39" w14:textId="77777777" w:rsidR="00C05E80" w:rsidRDefault="00C05E80">
      <w:pPr>
        <w:pStyle w:val="MonParagraphe"/>
      </w:pPr>
    </w:p>
    <w:p w14:paraId="781959F2" w14:textId="77777777" w:rsidR="00C05E80" w:rsidRDefault="00C05E80">
      <w:pPr>
        <w:pStyle w:val="MonParagraphe"/>
      </w:pPr>
    </w:p>
    <w:p w14:paraId="7F9C9CDC" w14:textId="77777777" w:rsidR="008769BD" w:rsidRDefault="008769BD">
      <w:pPr>
        <w:pStyle w:val="MonParagraphe"/>
      </w:pPr>
    </w:p>
    <w:p w14:paraId="363A9F2E" w14:textId="77777777" w:rsidR="008769BD" w:rsidRDefault="008769BD">
      <w:pPr>
        <w:pStyle w:val="MonParagraphe"/>
      </w:pPr>
    </w:p>
    <w:p w14:paraId="01F979E9" w14:textId="77777777" w:rsidR="008769BD" w:rsidRDefault="008769BD">
      <w:pPr>
        <w:pStyle w:val="MonParagraphe"/>
      </w:pPr>
    </w:p>
    <w:p w14:paraId="5AC69D16" w14:textId="77777777" w:rsidR="008769BD" w:rsidRDefault="008769BD">
      <w:pPr>
        <w:pStyle w:val="MonParagraphe"/>
      </w:pPr>
    </w:p>
    <w:p w14:paraId="10852CBD" w14:textId="77777777" w:rsidR="008769BD" w:rsidRPr="000F57D6" w:rsidRDefault="008769BD">
      <w:pPr>
        <w:pStyle w:val="MonParagraphe"/>
        <w:rPr>
          <w:ins w:id="52" w:author="vwallyn" w:date="2018-10-09T13:43:00Z"/>
        </w:rPr>
      </w:pPr>
    </w:p>
    <w:p w14:paraId="60120DAC" w14:textId="77777777" w:rsidR="00312689" w:rsidRDefault="00477F7F" w:rsidP="001210EC">
      <w:pPr>
        <w:pStyle w:val="MonTitreSection"/>
        <w:rPr>
          <w:ins w:id="53" w:author="vwallyn" w:date="2018-10-09T13:56:00Z"/>
        </w:rPr>
      </w:pPr>
      <w:bookmarkStart w:id="54" w:name="_Toc531717860"/>
      <w:ins w:id="55" w:author="vwallyn" w:date="2018-10-09T13:43:00Z">
        <w:r>
          <w:lastRenderedPageBreak/>
          <w:t>Description des classes</w:t>
        </w:r>
      </w:ins>
      <w:bookmarkEnd w:id="54"/>
    </w:p>
    <w:p w14:paraId="2FA37679" w14:textId="77777777" w:rsidR="00312689" w:rsidRPr="001210EC" w:rsidRDefault="001210EC" w:rsidP="001210EC">
      <w:pPr>
        <w:pStyle w:val="MonParagraphe"/>
        <w:rPr>
          <w:ins w:id="56" w:author="vwallyn" w:date="2018-10-09T13:56:00Z"/>
        </w:rPr>
      </w:pPr>
      <w:ins w:id="57" w:author="vwallyn" w:date="2018-10-09T13:57:00Z">
        <w:r>
          <w:rPr>
            <w:noProof/>
          </w:rPr>
          <w:drawing>
            <wp:anchor distT="0" distB="0" distL="114300" distR="114300" simplePos="0" relativeHeight="251749376" behindDoc="0" locked="0" layoutInCell="1" allowOverlap="1" wp14:anchorId="5ECE34C0" wp14:editId="27CA9653">
              <wp:simplePos x="0" y="0"/>
              <wp:positionH relativeFrom="column">
                <wp:posOffset>411480</wp:posOffset>
              </wp:positionH>
              <wp:positionV relativeFrom="paragraph">
                <wp:posOffset>687342</wp:posOffset>
              </wp:positionV>
              <wp:extent cx="5104130" cy="6774815"/>
              <wp:effectExtent l="0" t="0" r="1270" b="0"/>
              <wp:wrapTopAndBottom/>
              <wp:docPr id="6" name="Imag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Class-Diagram.png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04130" cy="677481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58" w:author="vwallyn" w:date="2018-10-09T14:52:00Z">
        <w:r w:rsidR="00CD78B4">
          <w:t>Une vision globale de l’application peut se faire à travers le diagramme de classes suivant. (Note</w:t>
        </w:r>
      </w:ins>
      <w:ins w:id="59" w:author="vwallyn" w:date="2018-10-09T14:53:00Z">
        <w:r w:rsidR="00CD78B4">
          <w:t> </w:t>
        </w:r>
      </w:ins>
      <w:ins w:id="60" w:author="vwallyn" w:date="2018-10-09T14:52:00Z">
        <w:r w:rsidR="00CD78B4">
          <w:t>:</w:t>
        </w:r>
      </w:ins>
      <w:ins w:id="61" w:author="vwallyn" w:date="2018-10-09T14:53:00Z">
        <w:r w:rsidR="00CD78B4">
          <w:t xml:space="preserve"> tous les membres publics y sont renseignés</w:t>
        </w:r>
        <w:r w:rsidR="00CD78B4" w:rsidRPr="007B6CA0">
          <w:t xml:space="preserve">. En revanche, le diagramme ne présente pas de manière exhaustive les </w:t>
        </w:r>
        <w:r w:rsidR="00CD78B4">
          <w:t>membres privés/protégés par soucis de concision.)</w:t>
        </w:r>
      </w:ins>
    </w:p>
    <w:p w14:paraId="2D04C485" w14:textId="77777777" w:rsidR="00CD78B4" w:rsidRDefault="00CD78B4">
      <w:pPr>
        <w:pStyle w:val="MonParagraphe"/>
        <w:keepNext/>
        <w:jc w:val="left"/>
        <w:rPr>
          <w:ins w:id="62" w:author="vwallyn" w:date="2018-10-09T14:57:00Z"/>
        </w:rPr>
        <w:pPrChange w:id="63" w:author="vwallyn" w:date="2018-10-09T14:57:00Z">
          <w:pPr>
            <w:pStyle w:val="MonParagraphe"/>
            <w:jc w:val="left"/>
          </w:pPr>
        </w:pPrChange>
      </w:pPr>
    </w:p>
    <w:p w14:paraId="2AF3DD83" w14:textId="1BF0883A" w:rsidR="00312689" w:rsidRDefault="00CD78B4" w:rsidP="001210EC">
      <w:pPr>
        <w:pStyle w:val="Caption"/>
        <w:rPr>
          <w:ins w:id="64" w:author="vwallyn" w:date="2018-10-09T13:57:00Z"/>
        </w:rPr>
      </w:pPr>
      <w:ins w:id="65" w:author="vwallyn" w:date="2018-10-09T14:57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r w:rsidR="00AF6D03">
        <w:rPr>
          <w:noProof/>
        </w:rPr>
        <w:t>1</w:t>
      </w:r>
      <w:ins w:id="66" w:author="vwallyn" w:date="2018-10-09T14:57:00Z">
        <w:r>
          <w:fldChar w:fldCharType="end"/>
        </w:r>
        <w:r>
          <w:t xml:space="preserve"> – Diagramme de classes de l’application </w:t>
        </w:r>
        <w:proofErr w:type="spellStart"/>
        <w:r>
          <w:t>VoyageVoyage</w:t>
        </w:r>
      </w:ins>
      <w:proofErr w:type="spellEnd"/>
    </w:p>
    <w:p w14:paraId="6885B118" w14:textId="77777777" w:rsidR="001210EC" w:rsidRDefault="001210EC">
      <w:pPr>
        <w:pStyle w:val="MonParagraphe"/>
        <w:rPr>
          <w:ins w:id="67" w:author="vwallyn" w:date="2018-10-09T14:20:00Z"/>
        </w:rPr>
      </w:pPr>
      <w:r>
        <w:lastRenderedPageBreak/>
        <w:t xml:space="preserve">La classe </w:t>
      </w:r>
      <w:proofErr w:type="spellStart"/>
      <w:r>
        <w:t>FileSerializer</w:t>
      </w:r>
      <w:proofErr w:type="spellEnd"/>
      <w:r>
        <w:t xml:space="preserve"> est u</w:t>
      </w:r>
      <w:r w:rsidR="0070170B">
        <w:t>n</w:t>
      </w:r>
      <w:r>
        <w:t xml:space="preserve"> Singleton permettant de gérer l’écriture et la lecture de fichiers de sauvegarde</w:t>
      </w:r>
      <w:r w:rsidR="0070170B">
        <w:t xml:space="preserve"> et offrant quelques fonctionnalités de gestion de fichier</w:t>
      </w:r>
      <w:r w:rsidR="00135F69">
        <w:t>s</w:t>
      </w:r>
      <w:r w:rsidR="0070170B">
        <w:t>.</w:t>
      </w:r>
      <w:r>
        <w:t xml:space="preserve"> </w:t>
      </w:r>
      <w:r w:rsidR="0070170B">
        <w:t>C</w:t>
      </w:r>
      <w:r>
        <w:t>ombin</w:t>
      </w:r>
      <w:r w:rsidR="0070170B">
        <w:t>é</w:t>
      </w:r>
      <w:r w:rsidR="00135F69">
        <w:t>e</w:t>
      </w:r>
      <w:r>
        <w:t xml:space="preserve"> avec les classes </w:t>
      </w:r>
      <w:r w:rsidR="0070170B">
        <w:t>dérivées</w:t>
      </w:r>
      <w:r>
        <w:t xml:space="preserve"> d’</w:t>
      </w:r>
      <w:proofErr w:type="spellStart"/>
      <w:r>
        <w:t>AbstractCriterion</w:t>
      </w:r>
      <w:proofErr w:type="spellEnd"/>
      <w:r>
        <w:t>, elle permet de sauvegarder ou charger tout ou partie d’un catalogue.</w:t>
      </w:r>
    </w:p>
    <w:p w14:paraId="6BE7E2FF" w14:textId="77777777" w:rsidR="001210EC" w:rsidRDefault="001210EC">
      <w:pPr>
        <w:widowControl/>
        <w:suppressAutoHyphens w:val="0"/>
        <w:autoSpaceDN/>
        <w:textAlignment w:val="auto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br w:type="page"/>
      </w:r>
    </w:p>
    <w:p w14:paraId="39FC4573" w14:textId="77777777" w:rsidR="00D14570" w:rsidRDefault="00D14570" w:rsidP="00D14570">
      <w:pPr>
        <w:rPr>
          <w:b/>
        </w:rPr>
      </w:pPr>
      <w:r>
        <w:rPr>
          <w:b/>
        </w:rPr>
        <w:lastRenderedPageBreak/>
        <w:t>Code Source :</w:t>
      </w:r>
    </w:p>
    <w:p w14:paraId="1E012D83" w14:textId="77777777" w:rsidR="00D14570" w:rsidRPr="007F150F" w:rsidRDefault="00D14570" w:rsidP="00D14570">
      <w:pPr>
        <w:rPr>
          <w:b/>
        </w:rPr>
      </w:pPr>
    </w:p>
    <w:p w14:paraId="2E3BC12C" w14:textId="77777777" w:rsidR="00D14570" w:rsidRDefault="00D14570" w:rsidP="00D14570">
      <w:pPr>
        <w:pStyle w:val="NoSpacing"/>
      </w:pPr>
      <w:r>
        <w:t xml:space="preserve">Le code source de </w:t>
      </w:r>
      <w:proofErr w:type="spellStart"/>
      <w:r>
        <w:t>VoyageVoyage</w:t>
      </w:r>
      <w:proofErr w:type="spellEnd"/>
      <w:r>
        <w:t xml:space="preserve"> se trouve dans le dossier « Project </w:t>
      </w:r>
      <w:proofErr w:type="gramStart"/>
      <w:r>
        <w:t>» .</w:t>
      </w:r>
      <w:proofErr w:type="gramEnd"/>
    </w:p>
    <w:p w14:paraId="456E92DF" w14:textId="77777777" w:rsidR="00D14570" w:rsidRDefault="00D14570" w:rsidP="00D14570">
      <w:pPr>
        <w:rPr>
          <w:rStyle w:val="Hyperlink"/>
        </w:rPr>
      </w:pPr>
      <w:r>
        <w:t xml:space="preserve">Il est également accessible ici : </w:t>
      </w:r>
      <w:hyperlink r:id="rId10" w:history="1">
        <w:r w:rsidRPr="00393A11">
          <w:rPr>
            <w:rStyle w:val="Hyperlink"/>
          </w:rPr>
          <w:t>https://github.com/Balthov60/TP2-CPP-Maranzana</w:t>
        </w:r>
      </w:hyperlink>
    </w:p>
    <w:p w14:paraId="3E053F57" w14:textId="77777777" w:rsidR="00D14570" w:rsidRPr="003B4D5A" w:rsidRDefault="00D14570" w:rsidP="00D14570"/>
    <w:p w14:paraId="6A5BCDA3" w14:textId="77777777" w:rsidR="00D14570" w:rsidRDefault="00D14570" w:rsidP="00D14570">
      <w:pPr>
        <w:rPr>
          <w:b/>
        </w:rPr>
      </w:pPr>
      <w:r>
        <w:rPr>
          <w:b/>
        </w:rPr>
        <w:t>Architecture du projet :</w:t>
      </w:r>
    </w:p>
    <w:p w14:paraId="5EECC8AB" w14:textId="77777777" w:rsidR="00D14570" w:rsidRPr="0016526F" w:rsidRDefault="00D14570" w:rsidP="00D14570">
      <w:pPr>
        <w:pStyle w:val="NoSpacing"/>
      </w:pPr>
      <w:r w:rsidRPr="0016526F">
        <w:t>Project</w:t>
      </w:r>
    </w:p>
    <w:p w14:paraId="3CDB3BE3" w14:textId="77777777" w:rsidR="00D14570" w:rsidRPr="0016526F" w:rsidRDefault="00D14570" w:rsidP="00D14570">
      <w:pPr>
        <w:pStyle w:val="NoSpacing"/>
      </w:pPr>
      <w:r w:rsidRPr="0016526F">
        <w:t xml:space="preserve">      |</w:t>
      </w:r>
    </w:p>
    <w:p w14:paraId="41953F4B" w14:textId="77777777" w:rsidR="00D14570" w:rsidRPr="0016526F" w:rsidRDefault="00D14570" w:rsidP="00D14570">
      <w:pPr>
        <w:pStyle w:val="NoSpacing"/>
      </w:pPr>
      <w:r w:rsidRPr="0016526F">
        <w:t xml:space="preserve">      | ---------- src</w:t>
      </w:r>
    </w:p>
    <w:p w14:paraId="15A9F332" w14:textId="77777777" w:rsidR="00D14570" w:rsidRDefault="00D14570" w:rsidP="00D14570">
      <w:pPr>
        <w:pStyle w:val="NoSpacing"/>
      </w:pPr>
      <w:r w:rsidRPr="0016526F">
        <w:t xml:space="preserve">      |</w:t>
      </w:r>
      <w:r w:rsidRPr="0016526F">
        <w:tab/>
      </w:r>
      <w:r w:rsidRPr="0016526F">
        <w:tab/>
        <w:t>|</w:t>
      </w:r>
      <w:r>
        <w:t xml:space="preserve"> </w:t>
      </w:r>
      <w:r w:rsidRPr="0016526F">
        <w:t>----------</w:t>
      </w:r>
      <w:r>
        <w:t xml:space="preserve"> &lt;Module&gt;</w:t>
      </w:r>
    </w:p>
    <w:p w14:paraId="33E37B90" w14:textId="77777777" w:rsidR="00D14570" w:rsidRPr="0016526F" w:rsidRDefault="00D14570" w:rsidP="00D14570">
      <w:pPr>
        <w:pStyle w:val="NoSpacing"/>
      </w:pPr>
      <w:r w:rsidRPr="0016526F">
        <w:t xml:space="preserve">      |</w:t>
      </w:r>
      <w:r>
        <w:tab/>
      </w:r>
      <w:r>
        <w:tab/>
        <w:t>|</w:t>
      </w:r>
      <w:r>
        <w:tab/>
      </w:r>
      <w:r>
        <w:tab/>
        <w:t xml:space="preserve">| </w:t>
      </w:r>
      <w:r w:rsidRPr="0016526F">
        <w:t>----------</w:t>
      </w:r>
      <w:r>
        <w:t xml:space="preserve"> &lt;Module&gt;.h</w:t>
      </w:r>
    </w:p>
    <w:p w14:paraId="39081835" w14:textId="77777777" w:rsidR="00D14570" w:rsidRDefault="00D14570" w:rsidP="00D14570">
      <w:pPr>
        <w:pStyle w:val="NoSpacing"/>
      </w:pPr>
      <w:r w:rsidRPr="0016526F">
        <w:t xml:space="preserve">      |</w:t>
      </w:r>
      <w:r>
        <w:tab/>
      </w:r>
      <w:r>
        <w:tab/>
        <w:t>|</w:t>
      </w:r>
      <w:r>
        <w:tab/>
      </w:r>
      <w:r>
        <w:tab/>
        <w:t xml:space="preserve">| </w:t>
      </w:r>
      <w:r w:rsidRPr="0016526F">
        <w:t>----------</w:t>
      </w:r>
      <w:r>
        <w:t xml:space="preserve"> &lt;Module&gt;.</w:t>
      </w:r>
      <w:proofErr w:type="spellStart"/>
      <w:r>
        <w:t>cpp</w:t>
      </w:r>
      <w:proofErr w:type="spellEnd"/>
    </w:p>
    <w:p w14:paraId="06957B61" w14:textId="77777777" w:rsidR="00D14570" w:rsidRPr="0016526F" w:rsidRDefault="00D14570" w:rsidP="00D14570">
      <w:pPr>
        <w:pStyle w:val="NoSpacing"/>
      </w:pPr>
      <w:r w:rsidRPr="0016526F">
        <w:t xml:space="preserve">      |</w:t>
      </w:r>
      <w:r>
        <w:tab/>
      </w:r>
      <w:r>
        <w:tab/>
        <w:t xml:space="preserve">| </w:t>
      </w:r>
      <w:r w:rsidRPr="0016526F">
        <w:t>----------</w:t>
      </w:r>
      <w:r>
        <w:t xml:space="preserve"> Main.cpp</w:t>
      </w:r>
    </w:p>
    <w:p w14:paraId="2FAAEEB6" w14:textId="77777777" w:rsidR="00D14570" w:rsidRDefault="00D14570" w:rsidP="00D14570">
      <w:pPr>
        <w:pStyle w:val="NoSpacing"/>
      </w:pPr>
      <w:r w:rsidRPr="0016526F">
        <w:t xml:space="preserve">      |</w:t>
      </w:r>
    </w:p>
    <w:p w14:paraId="4B9497FB" w14:textId="77777777" w:rsidR="00D14570" w:rsidRPr="0016526F" w:rsidRDefault="00D14570" w:rsidP="00D14570">
      <w:pPr>
        <w:pStyle w:val="NoSpacing"/>
      </w:pPr>
      <w:r w:rsidRPr="0016526F">
        <w:t xml:space="preserve">      |</w:t>
      </w:r>
      <w:r>
        <w:t xml:space="preserve"> </w:t>
      </w:r>
      <w:r w:rsidRPr="0016526F">
        <w:t xml:space="preserve">---------- </w:t>
      </w:r>
      <w:r>
        <w:t>test</w:t>
      </w:r>
    </w:p>
    <w:p w14:paraId="1E974630" w14:textId="77777777" w:rsidR="00D14570" w:rsidRDefault="00D14570" w:rsidP="00D14570">
      <w:pPr>
        <w:pStyle w:val="NoSpacing"/>
      </w:pPr>
      <w:r w:rsidRPr="0016526F">
        <w:t xml:space="preserve">      |</w:t>
      </w:r>
      <w:r w:rsidRPr="0016526F">
        <w:tab/>
      </w:r>
      <w:r w:rsidRPr="0016526F">
        <w:tab/>
        <w:t>|</w:t>
      </w:r>
      <w:r>
        <w:t xml:space="preserve"> </w:t>
      </w:r>
      <w:r w:rsidRPr="0016526F">
        <w:t>----------</w:t>
      </w:r>
      <w:r>
        <w:t xml:space="preserve"> &lt;Module&gt;</w:t>
      </w:r>
    </w:p>
    <w:p w14:paraId="2C6C5649" w14:textId="77777777" w:rsidR="00D14570" w:rsidRPr="0016526F" w:rsidRDefault="00D14570" w:rsidP="00D14570">
      <w:pPr>
        <w:pStyle w:val="NoSpacing"/>
      </w:pPr>
      <w:r w:rsidRPr="0016526F">
        <w:t xml:space="preserve">      |</w:t>
      </w:r>
      <w:r>
        <w:tab/>
      </w:r>
      <w:r>
        <w:tab/>
        <w:t>|</w:t>
      </w:r>
      <w:r>
        <w:tab/>
      </w:r>
      <w:r>
        <w:tab/>
        <w:t xml:space="preserve">| </w:t>
      </w:r>
      <w:r w:rsidRPr="0016526F">
        <w:t>----------</w:t>
      </w:r>
      <w:r>
        <w:t xml:space="preserve"> T&lt;Module&gt;.h</w:t>
      </w:r>
    </w:p>
    <w:p w14:paraId="533706DC" w14:textId="77777777" w:rsidR="00D14570" w:rsidRDefault="00D14570" w:rsidP="00D14570">
      <w:pPr>
        <w:pStyle w:val="NoSpacing"/>
      </w:pPr>
      <w:r w:rsidRPr="0016526F">
        <w:t xml:space="preserve">      |</w:t>
      </w:r>
      <w:r>
        <w:tab/>
      </w:r>
      <w:r>
        <w:tab/>
        <w:t>|</w:t>
      </w:r>
      <w:r>
        <w:tab/>
      </w:r>
      <w:r>
        <w:tab/>
        <w:t xml:space="preserve">| </w:t>
      </w:r>
      <w:r w:rsidRPr="0016526F">
        <w:t>----------</w:t>
      </w:r>
      <w:r>
        <w:t xml:space="preserve"> T&lt;Module&gt;.</w:t>
      </w:r>
      <w:proofErr w:type="spellStart"/>
      <w:r>
        <w:t>cpp</w:t>
      </w:r>
      <w:proofErr w:type="spellEnd"/>
    </w:p>
    <w:p w14:paraId="010F05AF" w14:textId="77777777" w:rsidR="00D14570" w:rsidRPr="00990FF1" w:rsidRDefault="00D14570" w:rsidP="00D14570">
      <w:pPr>
        <w:pStyle w:val="NoSpacing"/>
        <w:rPr>
          <w:lang w:val="en-US"/>
        </w:rPr>
      </w:pPr>
      <w:r w:rsidRPr="0016526F">
        <w:t xml:space="preserve">      </w:t>
      </w:r>
      <w:r w:rsidRPr="00990FF1">
        <w:rPr>
          <w:lang w:val="en-US"/>
        </w:rPr>
        <w:t>|</w:t>
      </w:r>
    </w:p>
    <w:p w14:paraId="3859C34C" w14:textId="77777777" w:rsidR="00D14570" w:rsidRPr="00990FF1" w:rsidRDefault="00D14570" w:rsidP="00D14570">
      <w:pPr>
        <w:pStyle w:val="NoSpacing"/>
        <w:rPr>
          <w:lang w:val="en-US"/>
        </w:rPr>
      </w:pPr>
      <w:r w:rsidRPr="00990FF1">
        <w:rPr>
          <w:lang w:val="en-US"/>
        </w:rPr>
        <w:t xml:space="preserve">      | </w:t>
      </w:r>
      <w:proofErr w:type="gramStart"/>
      <w:r w:rsidRPr="00990FF1">
        <w:rPr>
          <w:lang w:val="en-US"/>
        </w:rPr>
        <w:t>---------- .Build</w:t>
      </w:r>
      <w:proofErr w:type="gramEnd"/>
    </w:p>
    <w:p w14:paraId="66A60157" w14:textId="77777777" w:rsidR="00D14570" w:rsidRPr="00990FF1" w:rsidRDefault="00D14570" w:rsidP="00D14570">
      <w:pPr>
        <w:pStyle w:val="NoSpacing"/>
        <w:rPr>
          <w:lang w:val="en-US"/>
        </w:rPr>
      </w:pPr>
      <w:r w:rsidRPr="00990FF1">
        <w:rPr>
          <w:lang w:val="en-US"/>
        </w:rPr>
        <w:t xml:space="preserve">      |</w:t>
      </w:r>
      <w:r w:rsidRPr="00990FF1">
        <w:rPr>
          <w:lang w:val="en-US"/>
        </w:rPr>
        <w:tab/>
      </w:r>
      <w:r w:rsidRPr="00990FF1">
        <w:rPr>
          <w:lang w:val="en-US"/>
        </w:rPr>
        <w:tab/>
        <w:t>| ---------- &lt;Module&gt;.o</w:t>
      </w:r>
    </w:p>
    <w:p w14:paraId="098E5DE5" w14:textId="77777777" w:rsidR="00D14570" w:rsidRPr="00990FF1" w:rsidRDefault="00D14570" w:rsidP="00D14570">
      <w:pPr>
        <w:pStyle w:val="NoSpacing"/>
        <w:rPr>
          <w:lang w:val="en-US"/>
        </w:rPr>
      </w:pPr>
      <w:r w:rsidRPr="00990FF1">
        <w:rPr>
          <w:lang w:val="en-US"/>
        </w:rPr>
        <w:t xml:space="preserve">      |</w:t>
      </w:r>
      <w:r w:rsidRPr="00990FF1">
        <w:rPr>
          <w:lang w:val="en-US"/>
        </w:rPr>
        <w:tab/>
      </w:r>
      <w:r w:rsidRPr="00990FF1">
        <w:rPr>
          <w:lang w:val="en-US"/>
        </w:rPr>
        <w:tab/>
        <w:t>| ---------- T&lt;Module&gt;</w:t>
      </w:r>
      <w:r w:rsidRPr="00990FF1">
        <w:rPr>
          <w:lang w:val="en-US"/>
        </w:rPr>
        <w:tab/>
      </w:r>
      <w:r w:rsidRPr="00990FF1">
        <w:rPr>
          <w:lang w:val="en-US"/>
        </w:rPr>
        <w:tab/>
      </w:r>
      <w:r w:rsidRPr="00990FF1">
        <w:rPr>
          <w:lang w:val="en-US"/>
        </w:rPr>
        <w:tab/>
      </w:r>
      <w:r w:rsidRPr="00990FF1">
        <w:rPr>
          <w:lang w:val="en-US"/>
        </w:rPr>
        <w:tab/>
      </w:r>
      <w:r w:rsidRPr="00990FF1">
        <w:rPr>
          <w:lang w:val="en-US"/>
        </w:rPr>
        <w:tab/>
        <w:t>&lt;&lt; Test Executable</w:t>
      </w:r>
    </w:p>
    <w:p w14:paraId="35B4D443" w14:textId="77777777" w:rsidR="00D14570" w:rsidRDefault="00D14570" w:rsidP="00D14570">
      <w:pPr>
        <w:pStyle w:val="NoSpacing"/>
      </w:pPr>
      <w:r w:rsidRPr="00990FF1">
        <w:rPr>
          <w:lang w:val="en-US"/>
        </w:rPr>
        <w:t xml:space="preserve">      </w:t>
      </w:r>
      <w:r w:rsidRPr="0016526F">
        <w:t>|</w:t>
      </w:r>
      <w:r>
        <w:tab/>
      </w:r>
      <w:r>
        <w:tab/>
        <w:t xml:space="preserve">| </w:t>
      </w:r>
      <w:r w:rsidRPr="0016526F">
        <w:t>----------</w:t>
      </w:r>
      <w:r>
        <w:t xml:space="preserve"> </w:t>
      </w:r>
      <w:proofErr w:type="spellStart"/>
      <w:r>
        <w:t>VoyageVoyage</w:t>
      </w:r>
      <w:proofErr w:type="spellEnd"/>
      <w:r>
        <w:tab/>
      </w:r>
      <w:r>
        <w:tab/>
      </w:r>
      <w:r>
        <w:tab/>
      </w:r>
      <w:r>
        <w:tab/>
        <w:t xml:space="preserve">&lt;&lt; Main </w:t>
      </w:r>
      <w:proofErr w:type="spellStart"/>
      <w:r>
        <w:t>Executable</w:t>
      </w:r>
      <w:proofErr w:type="spellEnd"/>
    </w:p>
    <w:p w14:paraId="753FDF69" w14:textId="77777777" w:rsidR="00D14570" w:rsidRDefault="00D14570" w:rsidP="00D14570">
      <w:pPr>
        <w:pStyle w:val="NoSpacing"/>
      </w:pPr>
      <w:r w:rsidRPr="0016526F">
        <w:t xml:space="preserve">      |</w:t>
      </w:r>
    </w:p>
    <w:p w14:paraId="2E6AAD84" w14:textId="77777777" w:rsidR="00D14570" w:rsidRDefault="00D14570" w:rsidP="00D14570">
      <w:r w:rsidRPr="0016526F">
        <w:t xml:space="preserve">      |</w:t>
      </w:r>
      <w:r>
        <w:t xml:space="preserve"> </w:t>
      </w:r>
      <w:r w:rsidRPr="0016526F">
        <w:t xml:space="preserve">---------- </w:t>
      </w:r>
      <w:proofErr w:type="spellStart"/>
      <w:r>
        <w:t>Makefile</w:t>
      </w:r>
      <w:proofErr w:type="spellEnd"/>
    </w:p>
    <w:p w14:paraId="4D8F69DC" w14:textId="77777777" w:rsidR="00D14570" w:rsidRPr="00B52C9A" w:rsidRDefault="00D14570" w:rsidP="00D14570"/>
    <w:p w14:paraId="11DCECA6" w14:textId="77777777" w:rsidR="00D14570" w:rsidRDefault="00D14570" w:rsidP="00D14570">
      <w:pPr>
        <w:rPr>
          <w:b/>
        </w:rPr>
      </w:pPr>
      <w:r>
        <w:rPr>
          <w:b/>
        </w:rPr>
        <w:t>Instructions d’utilisation</w:t>
      </w:r>
    </w:p>
    <w:p w14:paraId="636F59F8" w14:textId="77777777" w:rsidR="00D14570" w:rsidRPr="007F150F" w:rsidRDefault="00D14570" w:rsidP="00D14570">
      <w:pPr>
        <w:rPr>
          <w:b/>
        </w:rPr>
      </w:pPr>
    </w:p>
    <w:p w14:paraId="41DB6BBD" w14:textId="77777777" w:rsidR="00D14570" w:rsidRDefault="00D14570" w:rsidP="00D14570">
      <w:r>
        <w:t>Les instructions d’utilisations sont également disponibles dans le fichier README.</w:t>
      </w:r>
      <w:r w:rsidR="00AD584A">
        <w:t>md</w:t>
      </w:r>
    </w:p>
    <w:p w14:paraId="19C11A0A" w14:textId="77777777" w:rsidR="00D14570" w:rsidRDefault="00D14570" w:rsidP="00D14570">
      <w:pPr>
        <w:pStyle w:val="ListParagraph"/>
        <w:numPr>
          <w:ilvl w:val="0"/>
          <w:numId w:val="60"/>
        </w:numPr>
        <w:rPr>
          <w:b/>
        </w:rPr>
      </w:pPr>
      <w:r w:rsidRPr="0016526F">
        <w:rPr>
          <w:b/>
        </w:rPr>
        <w:t>Compilation</w:t>
      </w:r>
    </w:p>
    <w:p w14:paraId="2010A616" w14:textId="77777777" w:rsidR="00D14570" w:rsidRDefault="00D14570" w:rsidP="00D14570">
      <w:pPr>
        <w:pStyle w:val="ListParagraph"/>
        <w:numPr>
          <w:ilvl w:val="0"/>
          <w:numId w:val="61"/>
        </w:numPr>
      </w:pPr>
      <w:r w:rsidRPr="00405D3C">
        <w:t>Se placer dans le dossier « Project »</w:t>
      </w:r>
    </w:p>
    <w:p w14:paraId="39C0532A" w14:textId="77777777" w:rsidR="00D14570" w:rsidRDefault="00D14570" w:rsidP="00D14570">
      <w:pPr>
        <w:pStyle w:val="ListParagraph"/>
        <w:numPr>
          <w:ilvl w:val="0"/>
          <w:numId w:val="61"/>
        </w:numPr>
      </w:pPr>
      <w:r>
        <w:t>Exécuter « </w:t>
      </w:r>
      <w:proofErr w:type="spellStart"/>
      <w:r>
        <w:t>make</w:t>
      </w:r>
      <w:proofErr w:type="spellEnd"/>
      <w:r>
        <w:t xml:space="preserve"> init »</w:t>
      </w:r>
    </w:p>
    <w:p w14:paraId="22433C70" w14:textId="77777777" w:rsidR="00D14570" w:rsidRDefault="00D14570" w:rsidP="00D14570">
      <w:pPr>
        <w:pStyle w:val="ListParagraph"/>
        <w:numPr>
          <w:ilvl w:val="0"/>
          <w:numId w:val="61"/>
        </w:numPr>
      </w:pPr>
      <w:r>
        <w:t>Compiler un exécutable :</w:t>
      </w:r>
    </w:p>
    <w:p w14:paraId="087267C9" w14:textId="77777777" w:rsidR="00D14570" w:rsidRDefault="00D14570" w:rsidP="00D14570">
      <w:pPr>
        <w:pStyle w:val="ListParagraph"/>
        <w:numPr>
          <w:ilvl w:val="1"/>
          <w:numId w:val="61"/>
        </w:numPr>
      </w:pPr>
      <w:r>
        <w:t>Version de production </w:t>
      </w:r>
      <w:r>
        <w:tab/>
        <w:t>: Exécuter « </w:t>
      </w:r>
      <w:proofErr w:type="spellStart"/>
      <w:r>
        <w:t>make</w:t>
      </w:r>
      <w:proofErr w:type="spellEnd"/>
      <w:r>
        <w:t> »</w:t>
      </w:r>
    </w:p>
    <w:p w14:paraId="28044E5B" w14:textId="77777777" w:rsidR="00D14570" w:rsidRDefault="00D14570" w:rsidP="00D14570">
      <w:pPr>
        <w:pStyle w:val="ListParagraph"/>
        <w:numPr>
          <w:ilvl w:val="1"/>
          <w:numId w:val="61"/>
        </w:numPr>
      </w:pPr>
      <w:r>
        <w:t xml:space="preserve">Version de </w:t>
      </w:r>
      <w:proofErr w:type="spellStart"/>
      <w:r>
        <w:t>debug</w:t>
      </w:r>
      <w:proofErr w:type="spellEnd"/>
      <w:r>
        <w:t> </w:t>
      </w:r>
      <w:r>
        <w:tab/>
        <w:t>: Exécuter « 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 » </w:t>
      </w:r>
    </w:p>
    <w:p w14:paraId="483EC5B6" w14:textId="77777777" w:rsidR="00D14570" w:rsidRDefault="00D14570" w:rsidP="00D14570">
      <w:pPr>
        <w:pStyle w:val="ListParagraph"/>
        <w:numPr>
          <w:ilvl w:val="1"/>
          <w:numId w:val="61"/>
        </w:numPr>
      </w:pPr>
      <w:r>
        <w:t>Version de test</w:t>
      </w:r>
      <w:r>
        <w:tab/>
        <w:t> </w:t>
      </w:r>
      <w:r>
        <w:tab/>
        <w:t>: Exécuter « </w:t>
      </w:r>
      <w:proofErr w:type="spellStart"/>
      <w:r>
        <w:t>make</w:t>
      </w:r>
      <w:proofErr w:type="spellEnd"/>
      <w:r>
        <w:t xml:space="preserve"> test T&lt;Module&gt; » </w:t>
      </w:r>
    </w:p>
    <w:p w14:paraId="2B33A9FD" w14:textId="77777777" w:rsidR="00D14570" w:rsidRDefault="00D14570" w:rsidP="00D14570">
      <w:pPr>
        <w:pStyle w:val="ListParagraph"/>
        <w:numPr>
          <w:ilvl w:val="0"/>
          <w:numId w:val="61"/>
        </w:numPr>
      </w:pPr>
      <w:r>
        <w:t xml:space="preserve">Nettoyer les fichiers de </w:t>
      </w:r>
      <w:proofErr w:type="spellStart"/>
      <w:r>
        <w:t>build</w:t>
      </w:r>
      <w:proofErr w:type="spellEnd"/>
      <w:r>
        <w:t> :</w:t>
      </w:r>
    </w:p>
    <w:p w14:paraId="780D24B3" w14:textId="77777777" w:rsidR="00D14570" w:rsidRPr="003503E1" w:rsidRDefault="00D14570" w:rsidP="00D14570">
      <w:pPr>
        <w:pStyle w:val="ListParagraph"/>
        <w:numPr>
          <w:ilvl w:val="1"/>
          <w:numId w:val="61"/>
        </w:numPr>
        <w:rPr>
          <w:lang w:val="en-US"/>
        </w:rPr>
      </w:pPr>
      <w:proofErr w:type="spellStart"/>
      <w:proofErr w:type="gramStart"/>
      <w:r w:rsidRPr="003503E1">
        <w:rPr>
          <w:lang w:val="en-US"/>
        </w:rPr>
        <w:t>Fichiers</w:t>
      </w:r>
      <w:proofErr w:type="spellEnd"/>
      <w:r w:rsidRPr="003503E1">
        <w:rPr>
          <w:lang w:val="en-US"/>
        </w:rPr>
        <w:t xml:space="preserve"> .o</w:t>
      </w:r>
      <w:proofErr w:type="gramEnd"/>
      <w:r>
        <w:rPr>
          <w:lang w:val="en-US"/>
        </w:rPr>
        <w:tab/>
      </w:r>
      <w:r w:rsidRPr="003503E1">
        <w:rPr>
          <w:lang w:val="en-US"/>
        </w:rPr>
        <w:tab/>
      </w:r>
      <w:r w:rsidRPr="003503E1">
        <w:rPr>
          <w:lang w:val="en-US"/>
        </w:rPr>
        <w:tab/>
        <w:t xml:space="preserve">: </w:t>
      </w:r>
      <w:proofErr w:type="spellStart"/>
      <w:r w:rsidRPr="003503E1">
        <w:rPr>
          <w:lang w:val="en-US"/>
        </w:rPr>
        <w:t>Exécuter</w:t>
      </w:r>
      <w:proofErr w:type="spellEnd"/>
      <w:r w:rsidRPr="003503E1">
        <w:rPr>
          <w:lang w:val="en-US"/>
        </w:rPr>
        <w:t xml:space="preserve"> « make clean »</w:t>
      </w:r>
    </w:p>
    <w:p w14:paraId="2B45E668" w14:textId="77777777" w:rsidR="00D14570" w:rsidRDefault="00D14570" w:rsidP="00D14570">
      <w:pPr>
        <w:pStyle w:val="ListParagraph"/>
        <w:numPr>
          <w:ilvl w:val="1"/>
          <w:numId w:val="61"/>
        </w:numPr>
      </w:pPr>
      <w:proofErr w:type="gramStart"/>
      <w:r>
        <w:t>Fichiers .o</w:t>
      </w:r>
      <w:proofErr w:type="gramEnd"/>
      <w:r>
        <w:t xml:space="preserve"> et exécutable</w:t>
      </w:r>
      <w:r>
        <w:tab/>
        <w:t>: Exécuter « </w:t>
      </w:r>
      <w:proofErr w:type="spellStart"/>
      <w:r>
        <w:t>make</w:t>
      </w:r>
      <w:proofErr w:type="spellEnd"/>
      <w:r>
        <w:t xml:space="preserve"> clean-all »</w:t>
      </w:r>
    </w:p>
    <w:p w14:paraId="33A4F587" w14:textId="77777777" w:rsidR="00D14570" w:rsidRPr="003B4D5A" w:rsidRDefault="00D14570" w:rsidP="00D14570">
      <w:pPr>
        <w:pStyle w:val="ListParagraph"/>
        <w:numPr>
          <w:ilvl w:val="0"/>
          <w:numId w:val="60"/>
        </w:numPr>
      </w:pPr>
      <w:r>
        <w:rPr>
          <w:b/>
        </w:rPr>
        <w:t>Exécution</w:t>
      </w:r>
    </w:p>
    <w:p w14:paraId="5A6C1C66" w14:textId="77777777" w:rsidR="00D14570" w:rsidRDefault="00D14570" w:rsidP="00D14570">
      <w:pPr>
        <w:pStyle w:val="ListParagraph"/>
        <w:numPr>
          <w:ilvl w:val="0"/>
          <w:numId w:val="61"/>
        </w:numPr>
      </w:pPr>
      <w:r>
        <w:t>Version de production/</w:t>
      </w:r>
      <w:proofErr w:type="spellStart"/>
      <w:r>
        <w:t>debug</w:t>
      </w:r>
      <w:proofErr w:type="spellEnd"/>
      <w:r>
        <w:tab/>
        <w:t xml:space="preserve">: Exécuter </w:t>
      </w:r>
      <w:proofErr w:type="gramStart"/>
      <w:r>
        <w:t>« .</w:t>
      </w:r>
      <w:proofErr w:type="spellStart"/>
      <w:r>
        <w:t>Build</w:t>
      </w:r>
      <w:proofErr w:type="spellEnd"/>
      <w:proofErr w:type="gramEnd"/>
      <w:r>
        <w:t>/</w:t>
      </w:r>
      <w:proofErr w:type="spellStart"/>
      <w:r>
        <w:t>VoyageVoyage</w:t>
      </w:r>
      <w:proofErr w:type="spellEnd"/>
      <w:r>
        <w:t> »</w:t>
      </w:r>
    </w:p>
    <w:p w14:paraId="008A6587" w14:textId="77777777" w:rsidR="00D14570" w:rsidRDefault="00D14570" w:rsidP="009D24F5">
      <w:pPr>
        <w:pStyle w:val="MonParagraphe"/>
        <w:numPr>
          <w:ilvl w:val="0"/>
          <w:numId w:val="61"/>
        </w:numPr>
      </w:pPr>
      <w:r>
        <w:t>Version</w:t>
      </w:r>
      <w:r w:rsidR="00AD584A">
        <w:t>s</w:t>
      </w:r>
      <w:r>
        <w:t xml:space="preserve"> de test</w:t>
      </w:r>
      <w:r>
        <w:tab/>
      </w:r>
      <w:r>
        <w:tab/>
      </w:r>
      <w:r>
        <w:tab/>
        <w:t xml:space="preserve">: Exécuter </w:t>
      </w:r>
      <w:proofErr w:type="gramStart"/>
      <w:r>
        <w:t>« .</w:t>
      </w:r>
      <w:proofErr w:type="spellStart"/>
      <w:r>
        <w:t>Build</w:t>
      </w:r>
      <w:proofErr w:type="spellEnd"/>
      <w:proofErr w:type="gramEnd"/>
      <w:r>
        <w:t>/T&lt;Module&gt; »</w:t>
      </w:r>
    </w:p>
    <w:p w14:paraId="586591CE" w14:textId="77777777" w:rsidR="00E811CF" w:rsidRDefault="00E811CF" w:rsidP="00D14570">
      <w:pPr>
        <w:pStyle w:val="MonTitreSection"/>
      </w:pPr>
      <w:bookmarkStart w:id="68" w:name="_Toc531717861"/>
      <w:r w:rsidRPr="00D14570">
        <w:lastRenderedPageBreak/>
        <w:t>Conclusion</w:t>
      </w:r>
      <w:bookmarkEnd w:id="68"/>
    </w:p>
    <w:p w14:paraId="4B977AA8" w14:textId="77777777" w:rsidR="00E811CF" w:rsidRDefault="00D14570" w:rsidP="00D14570">
      <w:pPr>
        <w:pStyle w:val="MonTitreSousSection"/>
      </w:pPr>
      <w:bookmarkStart w:id="69" w:name="_Toc531717862"/>
      <w:r>
        <w:t>Problèmes rencontrés</w:t>
      </w:r>
      <w:bookmarkEnd w:id="69"/>
    </w:p>
    <w:p w14:paraId="0D4956C7" w14:textId="77777777" w:rsidR="00D14570" w:rsidRPr="00D14570" w:rsidRDefault="00135F69" w:rsidP="00D14570">
      <w:pPr>
        <w:pStyle w:val="MonParagraphe"/>
      </w:pPr>
      <w:r>
        <w:t>Aucune difficulté particulière n’a été rencontrée. Avec l’expérience du TP précèdent l’application est mieux appropriée ce qui facilite le développement.</w:t>
      </w:r>
    </w:p>
    <w:p w14:paraId="5192B84E" w14:textId="77777777" w:rsidR="00D14570" w:rsidRDefault="00D14570" w:rsidP="00D14570">
      <w:pPr>
        <w:pStyle w:val="MonTitreSousSection"/>
      </w:pPr>
      <w:bookmarkStart w:id="70" w:name="_Toc531717863"/>
      <w:r>
        <w:t>Améliorations possibles</w:t>
      </w:r>
      <w:bookmarkEnd w:id="70"/>
    </w:p>
    <w:p w14:paraId="04B56207" w14:textId="77777777" w:rsidR="00BA652A" w:rsidRPr="00BA652A" w:rsidRDefault="00BA652A" w:rsidP="00BA652A">
      <w:pPr>
        <w:pStyle w:val="MonParagraphe"/>
      </w:pPr>
      <w:r>
        <w:t>Cette application est un exercice académique – il pourrait donc bien entendu être beaucoup plus développé dans ses fonctionnalités. Toutefois, nous avons repéré des points d’amélioration par rapport aux notions abordées qui auraient été intéressants à mettre en place si du temps supplémentaire était accordé à ce TP.</w:t>
      </w:r>
    </w:p>
    <w:p w14:paraId="3D7E6A47" w14:textId="77777777" w:rsidR="00D14570" w:rsidRDefault="009F2D0F" w:rsidP="00BA652A">
      <w:pPr>
        <w:pStyle w:val="MonTitreSousSousSection"/>
      </w:pPr>
      <w:bookmarkStart w:id="71" w:name="_Toc531717864"/>
      <w:r>
        <w:t>Combinaison des critères</w:t>
      </w:r>
      <w:bookmarkEnd w:id="71"/>
    </w:p>
    <w:p w14:paraId="35C0076D" w14:textId="77777777" w:rsidR="00BA652A" w:rsidRDefault="009F2D0F" w:rsidP="009F2D0F">
      <w:pPr>
        <w:pStyle w:val="MonParagraphe"/>
      </w:pPr>
      <w:r>
        <w:t>Dans la poursuite de l’objectif de pratique des notions vues en cours, il serait intéressant de combiner les critères entre eux et de manipuler à ce titre des conteneurs de la STL (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vector</w:t>
      </w:r>
      <w:proofErr w:type="spellEnd"/>
      <w:r>
        <w:t>...). Exemple : sélectionner tous les trajets simples qui ont pour ville de départ X.</w:t>
      </w:r>
    </w:p>
    <w:p w14:paraId="22E9AE13" w14:textId="77777777" w:rsidR="009F2D0F" w:rsidRPr="00477F7F" w:rsidDel="00477F7F" w:rsidRDefault="009F2D0F" w:rsidP="009F2D0F">
      <w:pPr>
        <w:pStyle w:val="MonParagraphe"/>
        <w:rPr>
          <w:del w:id="72" w:author="vwallyn" w:date="2018-10-09T13:39:00Z"/>
        </w:rPr>
      </w:pPr>
      <w:r>
        <w:t xml:space="preserve">Cette fonctionnalité pourrait être implémentée en apportant </w:t>
      </w:r>
      <w:r>
        <w:t>quelques modifications</w:t>
      </w:r>
      <w:r>
        <w:t xml:space="preserve"> à la classe </w:t>
      </w:r>
      <w:proofErr w:type="spellStart"/>
      <w:r>
        <w:t>Catalog</w:t>
      </w:r>
      <w:proofErr w:type="spellEnd"/>
      <w:r>
        <w:t xml:space="preserve"> gérant les interactions avec l’utilisateur ainsi qu’en prenant en compte n’ont plus un seul objet </w:t>
      </w:r>
      <w:proofErr w:type="spellStart"/>
      <w:r>
        <w:t>Criterion</w:t>
      </w:r>
      <w:proofErr w:type="spellEnd"/>
      <w:r>
        <w:t xml:space="preserve"> mais une liste d’objets dans la classe </w:t>
      </w:r>
      <w:proofErr w:type="spellStart"/>
      <w:r>
        <w:t>FileSerializer</w:t>
      </w:r>
      <w:proofErr w:type="spellEnd"/>
      <w:r>
        <w:t>.</w:t>
      </w:r>
    </w:p>
    <w:p w14:paraId="79C7E1B2" w14:textId="77777777" w:rsidR="009F2D0F" w:rsidRPr="00477F7F" w:rsidDel="00477F7F" w:rsidRDefault="009F2D0F" w:rsidP="009F2D0F">
      <w:pPr>
        <w:pStyle w:val="MonParagraphe"/>
        <w:rPr>
          <w:del w:id="73" w:author="vwallyn" w:date="2018-10-09T13:39:00Z"/>
        </w:rPr>
      </w:pPr>
    </w:p>
    <w:p w14:paraId="042A5EDB" w14:textId="77777777" w:rsidR="009F2D0F" w:rsidDel="00477F7F" w:rsidRDefault="009F2D0F" w:rsidP="009F2D0F">
      <w:pPr>
        <w:pStyle w:val="MonParagraphe"/>
        <w:ind w:firstLine="0"/>
        <w:rPr>
          <w:del w:id="74" w:author="vwallyn" w:date="2018-10-09T13:39:00Z"/>
        </w:rPr>
        <w:pPrChange w:id="75" w:author="vwallyn" w:date="2018-10-09T13:43:00Z">
          <w:pPr>
            <w:pStyle w:val="MonTitreSousSection"/>
          </w:pPr>
        </w:pPrChange>
      </w:pPr>
      <w:del w:id="76" w:author="vwallyn" w:date="2018-10-09T13:39:00Z">
        <w:r w:rsidDel="00477F7F">
          <w:delText>Titre de sous-section</w:delText>
        </w:r>
        <w:bookmarkStart w:id="77" w:name="_Toc526856174"/>
        <w:bookmarkEnd w:id="77"/>
      </w:del>
    </w:p>
    <w:p w14:paraId="6885AE54" w14:textId="77777777" w:rsidR="009F2D0F" w:rsidDel="00477F7F" w:rsidRDefault="009F2D0F" w:rsidP="009F2D0F">
      <w:pPr>
        <w:pStyle w:val="MonParagraphe"/>
        <w:ind w:firstLine="0"/>
        <w:rPr>
          <w:del w:id="78" w:author="vwallyn" w:date="2018-10-09T13:39:00Z"/>
        </w:rPr>
        <w:pPrChange w:id="79" w:author="vwallyn" w:date="2018-10-09T13:43:00Z">
          <w:pPr>
            <w:pStyle w:val="MonTitreSousSousSection"/>
          </w:pPr>
        </w:pPrChange>
      </w:pPr>
      <w:del w:id="80" w:author="vwallyn" w:date="2018-10-09T13:39:00Z">
        <w:r w:rsidDel="00477F7F">
          <w:delText>Titre de sous-sous-section</w:delText>
        </w:r>
        <w:bookmarkStart w:id="81" w:name="_Toc526856175"/>
        <w:bookmarkEnd w:id="81"/>
      </w:del>
    </w:p>
    <w:p w14:paraId="6B7DC440" w14:textId="77777777" w:rsidR="009F2D0F" w:rsidDel="00477F7F" w:rsidRDefault="009F2D0F" w:rsidP="009F2D0F">
      <w:pPr>
        <w:pStyle w:val="MonParagraphe"/>
        <w:ind w:firstLine="0"/>
        <w:rPr>
          <w:del w:id="82" w:author="vwallyn" w:date="2018-10-09T13:39:00Z"/>
        </w:rPr>
      </w:pPr>
      <w:del w:id="83" w:author="vwallyn" w:date="2018-10-09T13:39:00Z">
        <w:r w:rsidDel="00477F7F">
          <w:delText>Paragraphe …</w:delText>
        </w:r>
        <w:bookmarkStart w:id="84" w:name="_Toc526856176"/>
        <w:bookmarkEnd w:id="84"/>
      </w:del>
    </w:p>
    <w:p w14:paraId="52DEAF21" w14:textId="77777777" w:rsidR="009F2D0F" w:rsidDel="00477F7F" w:rsidRDefault="009F2D0F" w:rsidP="009F2D0F">
      <w:pPr>
        <w:pStyle w:val="MonParagraphe"/>
        <w:ind w:firstLine="0"/>
        <w:rPr>
          <w:del w:id="85" w:author="vwallyn" w:date="2018-10-09T13:39:00Z"/>
        </w:rPr>
      </w:pPr>
      <w:del w:id="86" w:author="vwallyn" w:date="2018-10-09T13:39:00Z">
        <w:r w:rsidDel="00477F7F">
          <w:delText>Liste :</w:delText>
        </w:r>
        <w:bookmarkStart w:id="87" w:name="_Toc526856177"/>
        <w:bookmarkEnd w:id="87"/>
      </w:del>
    </w:p>
    <w:p w14:paraId="43F163C6" w14:textId="77777777" w:rsidR="009F2D0F" w:rsidDel="00477F7F" w:rsidRDefault="009F2D0F" w:rsidP="009F2D0F">
      <w:pPr>
        <w:pStyle w:val="MonParagraphe"/>
        <w:ind w:firstLine="0"/>
        <w:rPr>
          <w:del w:id="88" w:author="vwallyn" w:date="2018-10-09T13:39:00Z"/>
        </w:rPr>
        <w:pPrChange w:id="89" w:author="vwallyn" w:date="2018-10-09T13:43:00Z">
          <w:pPr>
            <w:pStyle w:val="MonParagraphe-liste"/>
            <w:numPr>
              <w:numId w:val="4"/>
            </w:numPr>
            <w:ind w:left="1260" w:hanging="360"/>
          </w:pPr>
        </w:pPrChange>
      </w:pPr>
      <w:del w:id="90" w:author="vwallyn" w:date="2018-10-09T13:39:00Z">
        <w:r w:rsidDel="00477F7F">
          <w:delText>Item 1</w:delText>
        </w:r>
        <w:bookmarkStart w:id="91" w:name="_Toc526856178"/>
        <w:bookmarkEnd w:id="91"/>
      </w:del>
    </w:p>
    <w:p w14:paraId="1E8D7428" w14:textId="77777777" w:rsidR="009F2D0F" w:rsidDel="00477F7F" w:rsidRDefault="009F2D0F" w:rsidP="009F2D0F">
      <w:pPr>
        <w:pStyle w:val="MonParagraphe"/>
        <w:ind w:firstLine="0"/>
        <w:rPr>
          <w:del w:id="92" w:author="vwallyn" w:date="2018-10-09T13:39:00Z"/>
        </w:rPr>
        <w:pPrChange w:id="93" w:author="vwallyn" w:date="2018-10-09T13:43:00Z">
          <w:pPr>
            <w:pStyle w:val="MonParagraphe-liste"/>
            <w:numPr>
              <w:numId w:val="4"/>
            </w:numPr>
            <w:ind w:left="1260" w:hanging="360"/>
          </w:pPr>
        </w:pPrChange>
      </w:pPr>
      <w:del w:id="94" w:author="vwallyn" w:date="2018-10-09T13:39:00Z">
        <w:r w:rsidDel="00477F7F">
          <w:delText>Item 2</w:delText>
        </w:r>
        <w:bookmarkStart w:id="95" w:name="_Toc526856179"/>
        <w:bookmarkEnd w:id="95"/>
      </w:del>
    </w:p>
    <w:p w14:paraId="33ADD21D" w14:textId="77777777" w:rsidR="009F2D0F" w:rsidDel="00477F7F" w:rsidRDefault="009F2D0F" w:rsidP="009F2D0F">
      <w:pPr>
        <w:pStyle w:val="MonParagraphe"/>
        <w:ind w:firstLine="0"/>
        <w:rPr>
          <w:del w:id="96" w:author="vwallyn" w:date="2018-10-09T13:39:00Z"/>
        </w:rPr>
      </w:pPr>
      <w:del w:id="97" w:author="vwallyn" w:date="2018-10-09T13:39:00Z">
        <w:r w:rsidDel="00477F7F">
          <w:delText xml:space="preserve">Une figure présente, comme la </w:delText>
        </w:r>
        <w:r w:rsidDel="00477F7F">
          <w:fldChar w:fldCharType="begin"/>
        </w:r>
        <w:r w:rsidDel="00477F7F">
          <w:delInstrText xml:space="preserve"> REF _Ref491244179 \h </w:delInstrText>
        </w:r>
        <w:r w:rsidDel="00477F7F">
          <w:fldChar w:fldCharType="separate"/>
        </w:r>
        <w:r w:rsidDel="00477F7F">
          <w:delText xml:space="preserve">Figure </w:delText>
        </w:r>
        <w:r w:rsidDel="00477F7F">
          <w:rPr>
            <w:noProof/>
          </w:rPr>
          <w:delText>1</w:delText>
        </w:r>
        <w:r w:rsidDel="00477F7F">
          <w:fldChar w:fldCharType="end"/>
        </w:r>
        <w:r w:rsidDel="00477F7F">
          <w:delText>, doit nécessairement être citée, décrite et commentée dans le texte.</w:delText>
        </w:r>
        <w:bookmarkStart w:id="98" w:name="_Toc526856180"/>
        <w:bookmarkEnd w:id="98"/>
      </w:del>
    </w:p>
    <w:p w14:paraId="2E626320" w14:textId="77777777" w:rsidR="009F2D0F" w:rsidDel="00477F7F" w:rsidRDefault="009F2D0F" w:rsidP="009F2D0F">
      <w:pPr>
        <w:pStyle w:val="MonParagraphe"/>
        <w:ind w:firstLine="0"/>
        <w:rPr>
          <w:del w:id="99" w:author="vwallyn" w:date="2018-10-09T13:39:00Z"/>
        </w:rPr>
        <w:pPrChange w:id="100" w:author="vwallyn" w:date="2018-10-09T13:43:00Z">
          <w:pPr>
            <w:pStyle w:val="MonParagraphe-liste"/>
          </w:pPr>
        </w:pPrChange>
      </w:pPr>
      <w:bookmarkStart w:id="101" w:name="_Toc526856181"/>
      <w:bookmarkEnd w:id="101"/>
    </w:p>
    <w:p w14:paraId="0F818C22" w14:textId="77777777" w:rsidR="009F2D0F" w:rsidRDefault="009F2D0F" w:rsidP="009F2D0F">
      <w:pPr>
        <w:pStyle w:val="MonParagraphe"/>
        <w:ind w:firstLine="0"/>
      </w:pPr>
      <w:del w:id="102" w:author="vwallyn" w:date="2018-10-09T13:40:00Z">
        <w:r w:rsidDel="00477F7F">
          <w:rPr>
            <w:noProof/>
          </w:rPr>
          <mc:AlternateContent>
            <mc:Choice Requires="wps">
              <w:drawing>
                <wp:anchor distT="0" distB="0" distL="114300" distR="114300" simplePos="0" relativeHeight="251752448" behindDoc="0" locked="0" layoutInCell="1" allowOverlap="1" wp14:anchorId="21F5A933" wp14:editId="6868C219">
                  <wp:simplePos x="0" y="0"/>
                  <wp:positionH relativeFrom="column">
                    <wp:posOffset>1256665</wp:posOffset>
                  </wp:positionH>
                  <wp:positionV relativeFrom="paragraph">
                    <wp:posOffset>2227580</wp:posOffset>
                  </wp:positionV>
                  <wp:extent cx="3599815" cy="154940"/>
                  <wp:effectExtent l="0" t="0" r="0" b="0"/>
                  <wp:wrapThrough wrapText="bothSides">
                    <wp:wrapPolygon edited="0">
                      <wp:start x="0" y="0"/>
                      <wp:lineTo x="0" y="0"/>
                      <wp:lineTo x="0" y="0"/>
                    </wp:wrapPolygon>
                  </wp:wrapThrough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599815" cy="154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98ACD1" w14:textId="77777777" w:rsidR="009F2D0F" w:rsidRPr="00244549" w:rsidRDefault="009F2D0F" w:rsidP="009F2D0F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bookmarkStart w:id="103" w:name="_Ref491244179"/>
                              <w:del w:id="104" w:author="vwallyn" w:date="2018-10-09T13:40:00Z">
                                <w:r w:rsidDel="00477F7F">
                                  <w:delText xml:space="preserve">Figure </w:delText>
                                </w:r>
                                <w:r w:rsidDel="00477F7F"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 w:rsidDel="00477F7F">
                                  <w:rPr>
                                    <w:noProof/>
                                  </w:rPr>
                                  <w:delInstrText xml:space="preserve"> SEQ Figure \* ARABIC </w:delInstrText>
                                </w:r>
                                <w:r w:rsidDel="00477F7F"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Del="00477F7F">
                                  <w:rPr>
                                    <w:noProof/>
                                  </w:rPr>
                                  <w:delText>1</w:delText>
                                </w:r>
                                <w:r w:rsidDel="00477F7F">
                                  <w:rPr>
                                    <w:noProof/>
                                  </w:rPr>
                                  <w:fldChar w:fldCharType="end"/>
                                </w:r>
                                <w:bookmarkEnd w:id="103"/>
                                <w:r w:rsidDel="00477F7F">
                                  <w:delText xml:space="preserve"> : Une légende caractérisant cette figure </w:delText>
                                </w:r>
                              </w:del>
                              <w: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21F5A933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98.95pt;margin-top:175.4pt;width:283.45pt;height:12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" stroked="f">
                  <v:textbox style="mso-fit-shape-to-text:t" inset="0,0,0,0">
                    <w:txbxContent>
                      <w:p w14:paraId="1298ACD1" w14:textId="77777777" w:rsidR="009F2D0F" w:rsidRPr="00244549" w:rsidRDefault="009F2D0F" w:rsidP="009F2D0F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</w:rPr>
                        </w:pPr>
                        <w:bookmarkStart w:id="105" w:name="_Ref491244179"/>
                        <w:del w:id="106" w:author="vwallyn" w:date="2018-10-09T13:40:00Z">
                          <w:r w:rsidDel="00477F7F">
                            <w:delText xml:space="preserve">Figure </w:delText>
                          </w:r>
                          <w:r w:rsidDel="00477F7F">
                            <w:rPr>
                              <w:noProof/>
                            </w:rPr>
                            <w:fldChar w:fldCharType="begin"/>
                          </w:r>
                          <w:r w:rsidDel="00477F7F">
                            <w:rPr>
                              <w:noProof/>
                            </w:rPr>
                            <w:delInstrText xml:space="preserve"> SEQ Figure \* ARABIC </w:delInstrText>
                          </w:r>
                          <w:r w:rsidDel="00477F7F">
                            <w:rPr>
                              <w:noProof/>
                            </w:rPr>
                            <w:fldChar w:fldCharType="separate"/>
                          </w:r>
                          <w:r w:rsidDel="00477F7F">
                            <w:rPr>
                              <w:noProof/>
                            </w:rPr>
                            <w:delText>1</w:delText>
                          </w:r>
                          <w:r w:rsidDel="00477F7F">
                            <w:rPr>
                              <w:noProof/>
                            </w:rPr>
                            <w:fldChar w:fldCharType="end"/>
                          </w:r>
                          <w:bookmarkEnd w:id="105"/>
                          <w:r w:rsidDel="00477F7F">
                            <w:delText xml:space="preserve"> : Une légende caractérisant cette figure </w:delText>
                          </w:r>
                        </w:del>
                        <w:r>
                          <w:t>...</w:t>
                        </w:r>
                      </w:p>
                    </w:txbxContent>
                  </v:textbox>
                  <w10:wrap type="through"/>
                </v:shape>
              </w:pict>
            </mc:Fallback>
          </mc:AlternateContent>
        </w:r>
      </w:del>
      <w:del w:id="107" w:author="vwallyn" w:date="2018-10-09T13:39:00Z">
        <w:r w:rsidDel="00477F7F">
          <w:rPr>
            <w:noProof/>
          </w:rPr>
          <w:drawing>
            <wp:anchor distT="0" distB="0" distL="114300" distR="114300" simplePos="0" relativeHeight="251751424" behindDoc="0" locked="0" layoutInCell="1" allowOverlap="1" wp14:anchorId="15EB183E" wp14:editId="770DD039">
              <wp:simplePos x="0" y="0"/>
              <wp:positionH relativeFrom="column">
                <wp:align>center</wp:align>
              </wp:positionH>
              <wp:positionV relativeFrom="paragraph">
                <wp:posOffset>71755</wp:posOffset>
              </wp:positionV>
              <wp:extent cx="3600000" cy="2098800"/>
              <wp:effectExtent l="0" t="0" r="6985" b="9525"/>
              <wp:wrapTopAndBottom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ExempleGraphique2-SansTitre.pn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098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</w:p>
    <w:p w14:paraId="77E9AF18" w14:textId="77777777" w:rsidR="00BA652A" w:rsidRDefault="009F2D0F" w:rsidP="00BA652A">
      <w:pPr>
        <w:pStyle w:val="MonTitreSousSousSection"/>
      </w:pPr>
      <w:bookmarkStart w:id="108" w:name="_Toc531717865"/>
      <w:r>
        <w:t>Critères supplémentaires</w:t>
      </w:r>
      <w:bookmarkEnd w:id="108"/>
    </w:p>
    <w:p w14:paraId="5AEF1524" w14:textId="77777777" w:rsidR="006C2CE9" w:rsidRDefault="009F2D0F" w:rsidP="006C2CE9">
      <w:pPr>
        <w:pStyle w:val="MonParagraphe"/>
      </w:pPr>
      <w:r>
        <w:t>Il serait bien entendu envisageable de créer des critères supplémentaires afin d’étoffer l’application.</w:t>
      </w:r>
    </w:p>
    <w:p w14:paraId="210AF5CC" w14:textId="77777777" w:rsidR="009F2D0F" w:rsidRDefault="009F2D0F" w:rsidP="006C2CE9">
      <w:pPr>
        <w:pStyle w:val="MonParagraphe"/>
      </w:pPr>
      <w:r>
        <w:t>Exemples : Critère sur le nombre d’étapes d’un trajet composé, critère sur le moyen de transport utilisé...</w:t>
      </w:r>
    </w:p>
    <w:p w14:paraId="3C846648" w14:textId="77777777" w:rsidR="009F2D0F" w:rsidRDefault="009F2D0F" w:rsidP="006C2CE9">
      <w:pPr>
        <w:pStyle w:val="MonParagraphe"/>
      </w:pPr>
      <w:r>
        <w:t xml:space="preserve">L’architecture de notre application rend l’ajout d’un nouveau critère très rapide : il suffit d’implémenter </w:t>
      </w:r>
      <w:proofErr w:type="gramStart"/>
      <w:r>
        <w:t>une nouvelle classé</w:t>
      </w:r>
      <w:proofErr w:type="gramEnd"/>
      <w:r>
        <w:t xml:space="preserve"> héritant d’</w:t>
      </w:r>
      <w:proofErr w:type="spellStart"/>
      <w:r>
        <w:t>AbstractCriterion</w:t>
      </w:r>
      <w:proofErr w:type="spellEnd"/>
      <w:r>
        <w:t>.</w:t>
      </w:r>
    </w:p>
    <w:p w14:paraId="3E54A376" w14:textId="77777777" w:rsidR="00E811CF" w:rsidRDefault="00E811CF" w:rsidP="001210EC">
      <w:pPr>
        <w:pStyle w:val="MonParagraphe"/>
        <w:ind w:firstLine="0"/>
      </w:pPr>
    </w:p>
    <w:p w14:paraId="500FAE66" w14:textId="77777777" w:rsidR="00E811CF" w:rsidRDefault="001210EC" w:rsidP="001210EC">
      <w:pPr>
        <w:pStyle w:val="MonTitreSousSousSection"/>
      </w:pPr>
      <w:bookmarkStart w:id="109" w:name="_Toc531717866"/>
      <w:r>
        <w:t>Sauvegarde de trajet composé complexe</w:t>
      </w:r>
      <w:bookmarkEnd w:id="109"/>
    </w:p>
    <w:p w14:paraId="04A2524E" w14:textId="77777777" w:rsidR="001210EC" w:rsidRDefault="001210EC" w:rsidP="001210EC">
      <w:pPr>
        <w:pStyle w:val="MonParagraphe"/>
      </w:pPr>
    </w:p>
    <w:p w14:paraId="623C263E" w14:textId="77777777" w:rsidR="00477F7F" w:rsidRDefault="001210EC" w:rsidP="001210EC">
      <w:pPr>
        <w:pStyle w:val="MonParagraphe"/>
        <w:ind w:firstLine="0"/>
      </w:pPr>
      <w:r>
        <w:t>Le format de fichier supporte les trajets composés complexes (des trajet</w:t>
      </w:r>
      <w:r w:rsidR="0070170B">
        <w:t>s</w:t>
      </w:r>
      <w:r>
        <w:t xml:space="preserve"> composé</w:t>
      </w:r>
      <w:r w:rsidR="0070170B">
        <w:t>s</w:t>
      </w:r>
      <w:r w:rsidR="009F2D0F">
        <w:t xml:space="preserve">, eux-mêmes </w:t>
      </w:r>
      <w:r>
        <w:t>composé</w:t>
      </w:r>
      <w:r w:rsidR="009F2D0F">
        <w:t>s</w:t>
      </w:r>
      <w:r>
        <w:t xml:space="preserve"> de trajet</w:t>
      </w:r>
      <w:r w:rsidR="0070170B">
        <w:t>s</w:t>
      </w:r>
      <w:r>
        <w:t xml:space="preserve"> composé</w:t>
      </w:r>
      <w:r w:rsidR="0070170B">
        <w:t>s</w:t>
      </w:r>
      <w:r>
        <w:t xml:space="preserve">). Mais le système de sauvegarde et de chargement des données </w:t>
      </w:r>
      <w:r w:rsidR="009F2D0F">
        <w:t>ne supporte pas</w:t>
      </w:r>
      <w:r>
        <w:t xml:space="preserve"> ce cas d’utilisation. Il serait donc intéressant de développer cette fonctionnalité probablement en utilisant des fonctions récursives.</w:t>
      </w:r>
      <w:del w:id="110" w:author="vwallyn" w:date="2018-10-09T13:39:00Z">
        <w:r w:rsidR="00367ED9" w:rsidDel="00477F7F">
          <w:delText>Titre de section</w:delText>
        </w:r>
      </w:del>
    </w:p>
    <w:p w14:paraId="3894034C" w14:textId="77777777" w:rsidR="00F5053F" w:rsidRPr="00F5053F" w:rsidRDefault="001210EC" w:rsidP="009F2D0F">
      <w:pPr>
        <w:pStyle w:val="MonParagraphe"/>
        <w:ind w:firstLine="0"/>
      </w:pPr>
      <w:r>
        <w:t xml:space="preserve"> </w:t>
      </w:r>
    </w:p>
    <w:sectPr w:rsidR="00F5053F" w:rsidRPr="00F5053F">
      <w:headerReference w:type="default" r:id="rId12"/>
      <w:footerReference w:type="default" r:id="rId13"/>
      <w:pgSz w:w="11906" w:h="16838"/>
      <w:pgMar w:top="1843" w:right="1134" w:bottom="1843" w:left="1134" w:header="1134" w:footer="113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D9BF9" w14:textId="77777777" w:rsidR="00D86114" w:rsidRDefault="00D86114">
      <w:r>
        <w:separator/>
      </w:r>
    </w:p>
  </w:endnote>
  <w:endnote w:type="continuationSeparator" w:id="0">
    <w:p w14:paraId="3546FAA2" w14:textId="77777777" w:rsidR="00D86114" w:rsidRDefault="00D86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MT Extr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A9D98" w14:textId="018C180A" w:rsidR="00D14570" w:rsidRDefault="00D14570">
    <w:pPr>
      <w:pStyle w:val="Footer"/>
    </w:pPr>
    <w:ins w:id="113" w:author="vwallyn" w:date="2018-10-09T13:40:00Z">
      <w:r>
        <w:t>IFA3-Promotion 2021</w:t>
      </w:r>
    </w:ins>
    <w:del w:id="114" w:author="vwallyn" w:date="2018-10-09T13:38:00Z">
      <w:r w:rsidDel="00477F7F">
        <w:delText>Poste n° : (le cas échéant)</w:delText>
      </w:r>
    </w:del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 w:rsidR="00790C07">
      <w:rPr>
        <w:noProof/>
      </w:rPr>
      <w:t>31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790C07">
      <w:rPr>
        <w:noProof/>
      </w:rPr>
      <w:t>49</w:t>
    </w:r>
    <w:r>
      <w:rPr>
        <w:noProof/>
      </w:rPr>
      <w:fldChar w:fldCharType="end"/>
    </w:r>
    <w:r>
      <w:t xml:space="preserve"> -</w:t>
    </w:r>
    <w:r>
      <w:tab/>
      <w:t xml:space="preserve">Le </w:t>
    </w:r>
    <w:r>
      <w:fldChar w:fldCharType="begin"/>
    </w:r>
    <w:r>
      <w:instrText xml:space="preserve"> SAVEDATE \@ "d' 'MMMM' 'yyyy" </w:instrText>
    </w:r>
    <w:r>
      <w:fldChar w:fldCharType="separate"/>
    </w:r>
    <w:r w:rsidR="00AF6D03">
      <w:rPr>
        <w:noProof/>
      </w:rPr>
      <w:t>4 décembre 2018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7EBEB" w14:textId="77777777" w:rsidR="00D86114" w:rsidRDefault="00D86114">
      <w:r>
        <w:rPr>
          <w:color w:val="000000"/>
        </w:rPr>
        <w:separator/>
      </w:r>
    </w:p>
  </w:footnote>
  <w:footnote w:type="continuationSeparator" w:id="0">
    <w:p w14:paraId="0801B24B" w14:textId="77777777" w:rsidR="00D86114" w:rsidRDefault="00D86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46F5" w14:textId="77777777" w:rsidR="00D14570" w:rsidRDefault="00FE4652" w:rsidP="00FE4652">
    <w:pPr>
      <w:pStyle w:val="MonAuteur"/>
    </w:pPr>
    <w:r w:rsidRPr="00F44AF4">
      <w:rPr>
        <w:noProof/>
      </w:rPr>
      <w:drawing>
        <wp:anchor distT="0" distB="0" distL="114300" distR="114300" simplePos="0" relativeHeight="251658240" behindDoc="1" locked="0" layoutInCell="1" allowOverlap="1" wp14:anchorId="25674881" wp14:editId="06555489">
          <wp:simplePos x="0" y="0"/>
          <wp:positionH relativeFrom="column">
            <wp:posOffset>5085080</wp:posOffset>
          </wp:positionH>
          <wp:positionV relativeFrom="paragraph">
            <wp:posOffset>-71460</wp:posOffset>
          </wp:positionV>
          <wp:extent cx="920115" cy="297815"/>
          <wp:effectExtent l="0" t="0" r="0" b="0"/>
          <wp:wrapTight wrapText="bothSides">
            <wp:wrapPolygon edited="0">
              <wp:start x="0" y="0"/>
              <wp:lineTo x="0" y="20264"/>
              <wp:lineTo x="21168" y="20264"/>
              <wp:lineTo x="21168" y="0"/>
              <wp:lineTo x="0" y="0"/>
            </wp:wrapPolygon>
          </wp:wrapTight>
          <wp:docPr id="3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115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4570" w:rsidRPr="00FE4652">
      <w:rPr>
        <w:sz w:val="24"/>
      </w:rPr>
      <w:t xml:space="preserve">Auteurs : </w:t>
    </w:r>
    <w:del w:id="111" w:author="vwallyn" w:date="2018-10-09T13:34:00Z">
      <w:r w:rsidR="00D14570" w:rsidRPr="00FE4652" w:rsidDel="00477F7F">
        <w:rPr>
          <w:sz w:val="24"/>
        </w:rPr>
        <w:delText xml:space="preserve">….. </w:delText>
      </w:r>
    </w:del>
    <w:proofErr w:type="spellStart"/>
    <w:ins w:id="112" w:author="vwallyn" w:date="2018-10-09T13:34:00Z">
      <w:r w:rsidR="00D14570" w:rsidRPr="00FE4652">
        <w:rPr>
          <w:sz w:val="24"/>
        </w:rPr>
        <w:t>Frolin</w:t>
      </w:r>
      <w:proofErr w:type="spellEnd"/>
      <w:r w:rsidR="00D14570" w:rsidRPr="00FE4652">
        <w:rPr>
          <w:sz w:val="24"/>
        </w:rPr>
        <w:t xml:space="preserve"> Balthazar – </w:t>
      </w:r>
      <w:proofErr w:type="spellStart"/>
      <w:r w:rsidR="00D14570" w:rsidRPr="00FE4652">
        <w:rPr>
          <w:sz w:val="24"/>
        </w:rPr>
        <w:t>Wallyn</w:t>
      </w:r>
      <w:proofErr w:type="spellEnd"/>
      <w:r w:rsidR="00D14570" w:rsidRPr="00FE4652">
        <w:rPr>
          <w:sz w:val="24"/>
        </w:rPr>
        <w:t xml:space="preserve"> Valentin</w:t>
      </w:r>
    </w:ins>
    <w:r w:rsidR="00D14570"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402"/>
    <w:multiLevelType w:val="hybridMultilevel"/>
    <w:tmpl w:val="514ADE8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1124159"/>
    <w:multiLevelType w:val="multilevel"/>
    <w:tmpl w:val="7EF0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D7B56"/>
    <w:multiLevelType w:val="hybridMultilevel"/>
    <w:tmpl w:val="C47C665A"/>
    <w:lvl w:ilvl="0" w:tplc="1F1CD160">
      <w:start w:val="1"/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4D22D7A"/>
    <w:multiLevelType w:val="multilevel"/>
    <w:tmpl w:val="BA3A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9715C3"/>
    <w:multiLevelType w:val="multilevel"/>
    <w:tmpl w:val="2D0C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835342"/>
    <w:multiLevelType w:val="multilevel"/>
    <w:tmpl w:val="B936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4E42BC"/>
    <w:multiLevelType w:val="hybridMultilevel"/>
    <w:tmpl w:val="DC9A990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724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BDC2410"/>
    <w:multiLevelType w:val="multilevel"/>
    <w:tmpl w:val="54F0E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A95A83"/>
    <w:multiLevelType w:val="multilevel"/>
    <w:tmpl w:val="47367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D9082F"/>
    <w:multiLevelType w:val="multilevel"/>
    <w:tmpl w:val="4B44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EA46DF"/>
    <w:multiLevelType w:val="multilevel"/>
    <w:tmpl w:val="2D92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6C2617"/>
    <w:multiLevelType w:val="multilevel"/>
    <w:tmpl w:val="F860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AA0472"/>
    <w:multiLevelType w:val="hybridMultilevel"/>
    <w:tmpl w:val="510ED4DA"/>
    <w:lvl w:ilvl="0" w:tplc="6E2E37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3A14AB"/>
    <w:multiLevelType w:val="multilevel"/>
    <w:tmpl w:val="41CE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0E3F89"/>
    <w:multiLevelType w:val="multilevel"/>
    <w:tmpl w:val="4520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950326"/>
    <w:multiLevelType w:val="multilevel"/>
    <w:tmpl w:val="D942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324959"/>
    <w:multiLevelType w:val="multilevel"/>
    <w:tmpl w:val="2A08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8075D0"/>
    <w:multiLevelType w:val="multilevel"/>
    <w:tmpl w:val="DA34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B41983"/>
    <w:multiLevelType w:val="multilevel"/>
    <w:tmpl w:val="CDB2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133CE1"/>
    <w:multiLevelType w:val="multilevel"/>
    <w:tmpl w:val="9284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8E5526"/>
    <w:multiLevelType w:val="multilevel"/>
    <w:tmpl w:val="BD3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E30660"/>
    <w:multiLevelType w:val="multilevel"/>
    <w:tmpl w:val="8660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3E0498"/>
    <w:multiLevelType w:val="hybridMultilevel"/>
    <w:tmpl w:val="BA643F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660AD5"/>
    <w:multiLevelType w:val="multilevel"/>
    <w:tmpl w:val="87BE1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6B5B2E"/>
    <w:multiLevelType w:val="multilevel"/>
    <w:tmpl w:val="9682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A21758"/>
    <w:multiLevelType w:val="hybridMultilevel"/>
    <w:tmpl w:val="A1FE2AAC"/>
    <w:lvl w:ilvl="0" w:tplc="1F1CD160">
      <w:start w:val="1"/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29BA0AD6"/>
    <w:multiLevelType w:val="hybridMultilevel"/>
    <w:tmpl w:val="6CB82B30"/>
    <w:lvl w:ilvl="0" w:tplc="1F1CD1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6B0617"/>
    <w:multiLevelType w:val="multilevel"/>
    <w:tmpl w:val="8468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5E3B63"/>
    <w:multiLevelType w:val="multilevel"/>
    <w:tmpl w:val="EBB4F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2E6817BD"/>
    <w:multiLevelType w:val="multilevel"/>
    <w:tmpl w:val="C0F05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720E64"/>
    <w:multiLevelType w:val="multilevel"/>
    <w:tmpl w:val="6BF65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A913E7"/>
    <w:multiLevelType w:val="multilevel"/>
    <w:tmpl w:val="501E0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942A55"/>
    <w:multiLevelType w:val="multilevel"/>
    <w:tmpl w:val="5A3A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7DA749E"/>
    <w:multiLevelType w:val="hybridMultilevel"/>
    <w:tmpl w:val="454E263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39733898"/>
    <w:multiLevelType w:val="multilevel"/>
    <w:tmpl w:val="D7660BE4"/>
    <w:styleLink w:val="WW8Num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3A145A01"/>
    <w:multiLevelType w:val="multilevel"/>
    <w:tmpl w:val="2F2E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FB6CA8"/>
    <w:multiLevelType w:val="multilevel"/>
    <w:tmpl w:val="7182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5D7E18"/>
    <w:multiLevelType w:val="multilevel"/>
    <w:tmpl w:val="4F5C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574BD9"/>
    <w:multiLevelType w:val="multilevel"/>
    <w:tmpl w:val="052A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C96BF2"/>
    <w:multiLevelType w:val="multilevel"/>
    <w:tmpl w:val="06E6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F55DBE"/>
    <w:multiLevelType w:val="multilevel"/>
    <w:tmpl w:val="25DC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2E8788B"/>
    <w:multiLevelType w:val="multilevel"/>
    <w:tmpl w:val="5C28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66776E"/>
    <w:multiLevelType w:val="hybridMultilevel"/>
    <w:tmpl w:val="29F61C1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475427EF"/>
    <w:multiLevelType w:val="multilevel"/>
    <w:tmpl w:val="6F2C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D620B6"/>
    <w:multiLevelType w:val="hybridMultilevel"/>
    <w:tmpl w:val="FB0A740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4AA00F82"/>
    <w:multiLevelType w:val="multilevel"/>
    <w:tmpl w:val="3C64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B61632"/>
    <w:multiLevelType w:val="multilevel"/>
    <w:tmpl w:val="4230B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292DA8"/>
    <w:multiLevelType w:val="multilevel"/>
    <w:tmpl w:val="60760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3323DE"/>
    <w:multiLevelType w:val="multilevel"/>
    <w:tmpl w:val="6C14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25B2ADC"/>
    <w:multiLevelType w:val="multilevel"/>
    <w:tmpl w:val="C4FA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52F37D0"/>
    <w:multiLevelType w:val="multilevel"/>
    <w:tmpl w:val="BA08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9736CC5"/>
    <w:multiLevelType w:val="multilevel"/>
    <w:tmpl w:val="35D2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EF07450"/>
    <w:multiLevelType w:val="multilevel"/>
    <w:tmpl w:val="041A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148487B"/>
    <w:multiLevelType w:val="multilevel"/>
    <w:tmpl w:val="C3C4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17E662F"/>
    <w:multiLevelType w:val="multilevel"/>
    <w:tmpl w:val="E348F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406036A"/>
    <w:multiLevelType w:val="multilevel"/>
    <w:tmpl w:val="348A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0060B7"/>
    <w:multiLevelType w:val="multilevel"/>
    <w:tmpl w:val="3FF2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Heading4"/>
      <w:lvlText w:val="%1.%2.%3.%4. "/>
      <w:lvlJc w:val="left"/>
      <w:pPr>
        <w:ind w:left="864" w:hanging="864"/>
      </w:pPr>
    </w:lvl>
    <w:lvl w:ilvl="4">
      <w:start w:val="1"/>
      <w:numFmt w:val="decimal"/>
      <w:pStyle w:val="Heading5"/>
      <w:lvlText w:val="%1.%2.%3.%4.%5. 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. 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. "/>
      <w:lvlJc w:val="left"/>
      <w:pPr>
        <w:ind w:left="1584" w:hanging="1584"/>
      </w:pPr>
    </w:lvl>
  </w:abstractNum>
  <w:abstractNum w:abstractNumId="58" w15:restartNumberingAfterBreak="0">
    <w:nsid w:val="6DC90C51"/>
    <w:multiLevelType w:val="multilevel"/>
    <w:tmpl w:val="4C22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5D27C3"/>
    <w:multiLevelType w:val="multilevel"/>
    <w:tmpl w:val="50E4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4274013"/>
    <w:multiLevelType w:val="multilevel"/>
    <w:tmpl w:val="904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42E6055"/>
    <w:multiLevelType w:val="multilevel"/>
    <w:tmpl w:val="D3FA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4B16BB8"/>
    <w:multiLevelType w:val="multilevel"/>
    <w:tmpl w:val="7DA6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4DD1D3F"/>
    <w:multiLevelType w:val="multilevel"/>
    <w:tmpl w:val="60A0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5225B76"/>
    <w:multiLevelType w:val="multilevel"/>
    <w:tmpl w:val="2AD2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6351A75"/>
    <w:multiLevelType w:val="multilevel"/>
    <w:tmpl w:val="3D08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A0B3BF9"/>
    <w:multiLevelType w:val="hybridMultilevel"/>
    <w:tmpl w:val="E598BF82"/>
    <w:lvl w:ilvl="0" w:tplc="0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7" w15:restartNumberingAfterBreak="0">
    <w:nsid w:val="7D2C65BD"/>
    <w:multiLevelType w:val="multilevel"/>
    <w:tmpl w:val="BF60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D7D0093"/>
    <w:multiLevelType w:val="multilevel"/>
    <w:tmpl w:val="6FFC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DBC6952"/>
    <w:multiLevelType w:val="multilevel"/>
    <w:tmpl w:val="6E8C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7"/>
  </w:num>
  <w:num w:numId="2">
    <w:abstractNumId w:val="34"/>
  </w:num>
  <w:num w:numId="3">
    <w:abstractNumId w:val="28"/>
  </w:num>
  <w:num w:numId="4">
    <w:abstractNumId w:val="0"/>
  </w:num>
  <w:num w:numId="5">
    <w:abstractNumId w:val="6"/>
  </w:num>
  <w:num w:numId="6">
    <w:abstractNumId w:val="39"/>
  </w:num>
  <w:num w:numId="7">
    <w:abstractNumId w:val="8"/>
  </w:num>
  <w:num w:numId="8">
    <w:abstractNumId w:val="54"/>
  </w:num>
  <w:num w:numId="9">
    <w:abstractNumId w:val="7"/>
  </w:num>
  <w:num w:numId="10">
    <w:abstractNumId w:val="29"/>
  </w:num>
  <w:num w:numId="11">
    <w:abstractNumId w:val="24"/>
  </w:num>
  <w:num w:numId="12">
    <w:abstractNumId w:val="17"/>
  </w:num>
  <w:num w:numId="13">
    <w:abstractNumId w:val="16"/>
  </w:num>
  <w:num w:numId="14">
    <w:abstractNumId w:val="40"/>
  </w:num>
  <w:num w:numId="15">
    <w:abstractNumId w:val="51"/>
  </w:num>
  <w:num w:numId="16">
    <w:abstractNumId w:val="11"/>
  </w:num>
  <w:num w:numId="17">
    <w:abstractNumId w:val="38"/>
  </w:num>
  <w:num w:numId="18">
    <w:abstractNumId w:val="50"/>
  </w:num>
  <w:num w:numId="19">
    <w:abstractNumId w:val="30"/>
  </w:num>
  <w:num w:numId="20">
    <w:abstractNumId w:val="20"/>
  </w:num>
  <w:num w:numId="21">
    <w:abstractNumId w:val="23"/>
  </w:num>
  <w:num w:numId="22">
    <w:abstractNumId w:val="53"/>
  </w:num>
  <w:num w:numId="23">
    <w:abstractNumId w:val="27"/>
  </w:num>
  <w:num w:numId="24">
    <w:abstractNumId w:val="55"/>
  </w:num>
  <w:num w:numId="25">
    <w:abstractNumId w:val="61"/>
  </w:num>
  <w:num w:numId="26">
    <w:abstractNumId w:val="52"/>
  </w:num>
  <w:num w:numId="27">
    <w:abstractNumId w:val="69"/>
  </w:num>
  <w:num w:numId="28">
    <w:abstractNumId w:val="18"/>
  </w:num>
  <w:num w:numId="29">
    <w:abstractNumId w:val="67"/>
  </w:num>
  <w:num w:numId="30">
    <w:abstractNumId w:val="37"/>
  </w:num>
  <w:num w:numId="31">
    <w:abstractNumId w:val="46"/>
  </w:num>
  <w:num w:numId="32">
    <w:abstractNumId w:val="62"/>
  </w:num>
  <w:num w:numId="33">
    <w:abstractNumId w:val="59"/>
  </w:num>
  <w:num w:numId="34">
    <w:abstractNumId w:val="56"/>
  </w:num>
  <w:num w:numId="35">
    <w:abstractNumId w:val="9"/>
  </w:num>
  <w:num w:numId="36">
    <w:abstractNumId w:val="43"/>
  </w:num>
  <w:num w:numId="37">
    <w:abstractNumId w:val="35"/>
  </w:num>
  <w:num w:numId="38">
    <w:abstractNumId w:val="21"/>
  </w:num>
  <w:num w:numId="39">
    <w:abstractNumId w:val="58"/>
  </w:num>
  <w:num w:numId="40">
    <w:abstractNumId w:val="5"/>
  </w:num>
  <w:num w:numId="41">
    <w:abstractNumId w:val="15"/>
  </w:num>
  <w:num w:numId="42">
    <w:abstractNumId w:val="14"/>
  </w:num>
  <w:num w:numId="43">
    <w:abstractNumId w:val="60"/>
  </w:num>
  <w:num w:numId="44">
    <w:abstractNumId w:val="31"/>
  </w:num>
  <w:num w:numId="45">
    <w:abstractNumId w:val="65"/>
  </w:num>
  <w:num w:numId="46">
    <w:abstractNumId w:val="13"/>
  </w:num>
  <w:num w:numId="47">
    <w:abstractNumId w:val="10"/>
  </w:num>
  <w:num w:numId="48">
    <w:abstractNumId w:val="1"/>
  </w:num>
  <w:num w:numId="49">
    <w:abstractNumId w:val="4"/>
  </w:num>
  <w:num w:numId="50">
    <w:abstractNumId w:val="3"/>
  </w:num>
  <w:num w:numId="51">
    <w:abstractNumId w:val="64"/>
  </w:num>
  <w:num w:numId="52">
    <w:abstractNumId w:val="19"/>
  </w:num>
  <w:num w:numId="53">
    <w:abstractNumId w:val="49"/>
  </w:num>
  <w:num w:numId="54">
    <w:abstractNumId w:val="45"/>
  </w:num>
  <w:num w:numId="55">
    <w:abstractNumId w:val="32"/>
  </w:num>
  <w:num w:numId="56">
    <w:abstractNumId w:val="63"/>
  </w:num>
  <w:num w:numId="57">
    <w:abstractNumId w:val="48"/>
  </w:num>
  <w:num w:numId="58">
    <w:abstractNumId w:val="41"/>
  </w:num>
  <w:num w:numId="59">
    <w:abstractNumId w:val="47"/>
  </w:num>
  <w:num w:numId="60">
    <w:abstractNumId w:val="22"/>
  </w:num>
  <w:num w:numId="61">
    <w:abstractNumId w:val="12"/>
  </w:num>
  <w:num w:numId="62">
    <w:abstractNumId w:val="26"/>
  </w:num>
  <w:num w:numId="63">
    <w:abstractNumId w:val="25"/>
  </w:num>
  <w:num w:numId="64">
    <w:abstractNumId w:val="2"/>
  </w:num>
  <w:num w:numId="65">
    <w:abstractNumId w:val="36"/>
  </w:num>
  <w:num w:numId="66">
    <w:abstractNumId w:val="68"/>
  </w:num>
  <w:num w:numId="67">
    <w:abstractNumId w:val="33"/>
  </w:num>
  <w:num w:numId="68">
    <w:abstractNumId w:val="42"/>
  </w:num>
  <w:num w:numId="69">
    <w:abstractNumId w:val="66"/>
  </w:num>
  <w:num w:numId="70">
    <w:abstractNumId w:val="44"/>
  </w:num>
  <w:numIdMacAtCleanup w:val="6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wallyn">
    <w15:presenceInfo w15:providerId="None" w15:userId="vwally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F7F"/>
    <w:rsid w:val="00001622"/>
    <w:rsid w:val="00026DC6"/>
    <w:rsid w:val="0003138A"/>
    <w:rsid w:val="00040990"/>
    <w:rsid w:val="00082DFF"/>
    <w:rsid w:val="000B0563"/>
    <w:rsid w:val="000F3E34"/>
    <w:rsid w:val="000F57D6"/>
    <w:rsid w:val="001210EC"/>
    <w:rsid w:val="00135F69"/>
    <w:rsid w:val="00167A31"/>
    <w:rsid w:val="001C13F9"/>
    <w:rsid w:val="001C59D9"/>
    <w:rsid w:val="00215CB7"/>
    <w:rsid w:val="002C0367"/>
    <w:rsid w:val="0030217E"/>
    <w:rsid w:val="00312689"/>
    <w:rsid w:val="00331C5A"/>
    <w:rsid w:val="00340497"/>
    <w:rsid w:val="00367ED9"/>
    <w:rsid w:val="00390A3E"/>
    <w:rsid w:val="003A5C30"/>
    <w:rsid w:val="003B7D1C"/>
    <w:rsid w:val="003C1A97"/>
    <w:rsid w:val="003C6334"/>
    <w:rsid w:val="00427B38"/>
    <w:rsid w:val="00477F7F"/>
    <w:rsid w:val="004B13C6"/>
    <w:rsid w:val="00514F50"/>
    <w:rsid w:val="00523A31"/>
    <w:rsid w:val="005A78E3"/>
    <w:rsid w:val="005D0EF8"/>
    <w:rsid w:val="00654121"/>
    <w:rsid w:val="006C2CE9"/>
    <w:rsid w:val="0070170B"/>
    <w:rsid w:val="00724D04"/>
    <w:rsid w:val="00764B27"/>
    <w:rsid w:val="00776460"/>
    <w:rsid w:val="00790C07"/>
    <w:rsid w:val="00797271"/>
    <w:rsid w:val="00831C7A"/>
    <w:rsid w:val="00834008"/>
    <w:rsid w:val="00835A0B"/>
    <w:rsid w:val="008769BD"/>
    <w:rsid w:val="008E44ED"/>
    <w:rsid w:val="00937271"/>
    <w:rsid w:val="00950F67"/>
    <w:rsid w:val="00990FF1"/>
    <w:rsid w:val="009C39AB"/>
    <w:rsid w:val="009D24F5"/>
    <w:rsid w:val="009F2D0F"/>
    <w:rsid w:val="00A0402F"/>
    <w:rsid w:val="00A23267"/>
    <w:rsid w:val="00A23EF6"/>
    <w:rsid w:val="00AC377D"/>
    <w:rsid w:val="00AD584A"/>
    <w:rsid w:val="00AF6D03"/>
    <w:rsid w:val="00BA0EA2"/>
    <w:rsid w:val="00BA652A"/>
    <w:rsid w:val="00C05E80"/>
    <w:rsid w:val="00C1296D"/>
    <w:rsid w:val="00C1532E"/>
    <w:rsid w:val="00C341A3"/>
    <w:rsid w:val="00C50FF1"/>
    <w:rsid w:val="00C54970"/>
    <w:rsid w:val="00C5763B"/>
    <w:rsid w:val="00CB2712"/>
    <w:rsid w:val="00CD3499"/>
    <w:rsid w:val="00CD78B4"/>
    <w:rsid w:val="00D14570"/>
    <w:rsid w:val="00D86114"/>
    <w:rsid w:val="00D917DF"/>
    <w:rsid w:val="00E00720"/>
    <w:rsid w:val="00E1654D"/>
    <w:rsid w:val="00E63417"/>
    <w:rsid w:val="00E811CF"/>
    <w:rsid w:val="00ED021F"/>
    <w:rsid w:val="00EE3C18"/>
    <w:rsid w:val="00F25C42"/>
    <w:rsid w:val="00F5053F"/>
    <w:rsid w:val="00F97470"/>
    <w:rsid w:val="00FC54D9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55090"/>
  <w15:chartTrackingRefBased/>
  <w15:docId w15:val="{1B46767B-D149-46C2-93C2-857BED91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26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">
    <w:name w:val="List"/>
    <w:basedOn w:val="Textbody"/>
    <w:rPr>
      <w:rFonts w:cs="Lucidasans"/>
    </w:rPr>
  </w:style>
  <w:style w:type="paragraph" w:styleId="Header">
    <w:name w:val="header"/>
    <w:basedOn w:val="Standard"/>
    <w:pPr>
      <w:tabs>
        <w:tab w:val="center" w:pos="4536"/>
        <w:tab w:val="right" w:pos="9072"/>
      </w:tabs>
    </w:pPr>
  </w:style>
  <w:style w:type="paragraph" w:styleId="Footer">
    <w:name w:val="footer"/>
    <w:basedOn w:val="Standard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styleId="Caption">
    <w:name w:val="caption"/>
    <w:basedOn w:val="Standard"/>
    <w:next w:val="Standard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Heading2"/>
    <w:next w:val="MonParagraphe"/>
    <w:qFormat/>
    <w:pPr>
      <w:numPr>
        <w:ilvl w:val="1"/>
        <w:numId w:val="1"/>
      </w:numPr>
    </w:pPr>
    <w:rPr>
      <w:i w:val="0"/>
    </w:rPr>
  </w:style>
  <w:style w:type="paragraph" w:customStyle="1" w:styleId="MonTitreSection">
    <w:name w:val="MonTitreSection"/>
    <w:basedOn w:val="Heading1"/>
    <w:next w:val="MonParagraphe"/>
    <w:qFormat/>
    <w:pPr>
      <w:numPr>
        <w:numId w:val="1"/>
      </w:numPr>
    </w:pPr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Caption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Caption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pPr>
      <w:spacing w:befor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Caption"/>
    <w:qFormat/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character" w:styleId="PageNumber">
    <w:name w:val="page number"/>
    <w:basedOn w:val="DefaultParagraphFon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retirer">
    <w:name w:val="A retirer"/>
    <w:rPr>
      <w:strike/>
      <w:color w:val="FF3333"/>
    </w:rPr>
  </w:style>
  <w:style w:type="numbering" w:customStyle="1" w:styleId="WW8Num1">
    <w:name w:val="WW8Num1"/>
    <w:basedOn w:val="NoList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74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97470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974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47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97470"/>
    <w:pPr>
      <w:spacing w:after="100"/>
      <w:ind w:left="480"/>
    </w:pPr>
  </w:style>
  <w:style w:type="character" w:styleId="Hyperlink">
    <w:name w:val="Hyperlink"/>
    <w:uiPriority w:val="99"/>
    <w:unhideWhenUsed/>
    <w:rsid w:val="00F97470"/>
    <w:rPr>
      <w:color w:val="0000FF"/>
      <w:u w:val="single"/>
    </w:rPr>
  </w:style>
  <w:style w:type="character" w:customStyle="1" w:styleId="comment2">
    <w:name w:val="comment2"/>
    <w:basedOn w:val="DefaultParagraphFont"/>
    <w:rsid w:val="0003138A"/>
    <w:rPr>
      <w:color w:val="008200"/>
      <w:bdr w:val="none" w:sz="0" w:space="0" w:color="auto" w:frame="1"/>
    </w:rPr>
  </w:style>
  <w:style w:type="character" w:customStyle="1" w:styleId="preprocessor2">
    <w:name w:val="preprocessor2"/>
    <w:basedOn w:val="DefaultParagraphFont"/>
    <w:rsid w:val="0003138A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03138A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03138A"/>
    <w:rPr>
      <w:color w:val="0000FF"/>
      <w:bdr w:val="none" w:sz="0" w:space="0" w:color="auto" w:frame="1"/>
    </w:rPr>
  </w:style>
  <w:style w:type="character" w:customStyle="1" w:styleId="comment">
    <w:name w:val="comment"/>
    <w:basedOn w:val="DefaultParagraphFont"/>
    <w:rsid w:val="00C50FF1"/>
  </w:style>
  <w:style w:type="character" w:customStyle="1" w:styleId="preprocessor">
    <w:name w:val="preprocessor"/>
    <w:basedOn w:val="DefaultParagraphFont"/>
    <w:rsid w:val="00C50FF1"/>
  </w:style>
  <w:style w:type="character" w:customStyle="1" w:styleId="keyword">
    <w:name w:val="keyword"/>
    <w:basedOn w:val="DefaultParagraphFont"/>
    <w:rsid w:val="00C50FF1"/>
  </w:style>
  <w:style w:type="character" w:customStyle="1" w:styleId="datatypes">
    <w:name w:val="datatypes"/>
    <w:basedOn w:val="DefaultParagraphFont"/>
    <w:rsid w:val="00C50FF1"/>
  </w:style>
  <w:style w:type="character" w:customStyle="1" w:styleId="string">
    <w:name w:val="string"/>
    <w:basedOn w:val="DefaultParagraphFont"/>
    <w:rsid w:val="00C50FF1"/>
  </w:style>
  <w:style w:type="paragraph" w:styleId="ListParagraph">
    <w:name w:val="List Paragraph"/>
    <w:basedOn w:val="Normal"/>
    <w:uiPriority w:val="34"/>
    <w:qFormat/>
    <w:rsid w:val="00D14570"/>
    <w:pPr>
      <w:widowControl/>
      <w:suppressAutoHyphens w:val="0"/>
      <w:autoSpaceDN/>
      <w:spacing w:after="160" w:line="259" w:lineRule="auto"/>
      <w:ind w:left="720"/>
      <w:contextualSpacing/>
      <w:jc w:val="both"/>
      <w:textAlignment w:val="auto"/>
    </w:pPr>
    <w:rPr>
      <w:rFonts w:asciiTheme="minorHAnsi" w:eastAsiaTheme="minorHAnsi" w:hAnsiTheme="minorHAnsi" w:cstheme="minorBidi"/>
      <w:kern w:val="0"/>
      <w:lang w:eastAsia="en-US"/>
    </w:rPr>
  </w:style>
  <w:style w:type="paragraph" w:styleId="NoSpacing">
    <w:name w:val="No Spacing"/>
    <w:uiPriority w:val="1"/>
    <w:qFormat/>
    <w:rsid w:val="00D14570"/>
    <w:pPr>
      <w:jc w:val="both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990FF1"/>
    <w:rPr>
      <w:kern w:val="3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90FF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E8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E80"/>
    <w:rPr>
      <w:rFonts w:ascii="Courier New" w:eastAsia="Times New Roman" w:hAnsi="Courier New" w:cs="Courier New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C05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github.com/Balthov60/TP2-CPP-Maranzan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wallyn\Downloads\Modele-rapportScientifique-2017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6BAEA7-DA95-4BF7-92FA-7E8F8440FB53}">
  <we:reference id="wa104379501" version="1.0.0.0" store="fr-FR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61C93-7A70-4145-AB5F-D31433950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Modele-rapportScientifique-2017.dotx</Template>
  <TotalTime>158</TotalTime>
  <Pages>11</Pages>
  <Words>1608</Words>
  <Characters>9167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CREATIS</Company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vwallyn</dc:creator>
  <cp:keywords/>
  <cp:lastModifiedBy>RootSheep</cp:lastModifiedBy>
  <cp:revision>11</cp:revision>
  <cp:lastPrinted>2018-12-04T19:17:00Z</cp:lastPrinted>
  <dcterms:created xsi:type="dcterms:W3CDTF">2018-12-04T15:43:00Z</dcterms:created>
  <dcterms:modified xsi:type="dcterms:W3CDTF">2018-12-04T20:14:00Z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